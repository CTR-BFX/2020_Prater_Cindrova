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0E903" w14:textId="4B25FDFB" w:rsidR="00E27890" w:rsidRPr="001A3B2D" w:rsidRDefault="00E27890">
      <w:pPr>
        <w:pStyle w:val="Title"/>
        <w:rPr>
          <w:rFonts w:ascii="Times New Roman" w:hAnsi="Times New Roman" w:cs="Times New Roman"/>
          <w:sz w:val="36"/>
          <w:szCs w:val="36"/>
        </w:rPr>
      </w:pPr>
      <w:r w:rsidRPr="001A3B2D">
        <w:rPr>
          <w:rFonts w:ascii="Times New Roman" w:hAnsi="Times New Roman" w:cs="Times New Roman"/>
          <w:sz w:val="36"/>
          <w:szCs w:val="36"/>
        </w:rPr>
        <w:t>T</w:t>
      </w:r>
      <w:r w:rsidR="00330826" w:rsidRPr="001A3B2D">
        <w:rPr>
          <w:rFonts w:ascii="Times New Roman" w:hAnsi="Times New Roman" w:cs="Times New Roman"/>
          <w:sz w:val="36"/>
          <w:szCs w:val="36"/>
        </w:rPr>
        <w:t>ranscript</w:t>
      </w:r>
      <w:r w:rsidRPr="001A3B2D">
        <w:rPr>
          <w:rFonts w:ascii="Times New Roman" w:hAnsi="Times New Roman" w:cs="Times New Roman"/>
          <w:sz w:val="36"/>
          <w:szCs w:val="36"/>
        </w:rPr>
        <w:t xml:space="preserve"> </w:t>
      </w:r>
      <w:r w:rsidR="00330826" w:rsidRPr="001A3B2D">
        <w:rPr>
          <w:rFonts w:ascii="Times New Roman" w:hAnsi="Times New Roman" w:cs="Times New Roman"/>
          <w:sz w:val="36"/>
          <w:szCs w:val="36"/>
        </w:rPr>
        <w:t>analysis reveal</w:t>
      </w:r>
      <w:r w:rsidR="00ED7B7D" w:rsidRPr="001A3B2D">
        <w:rPr>
          <w:rFonts w:ascii="Times New Roman" w:hAnsi="Times New Roman" w:cs="Times New Roman"/>
          <w:sz w:val="36"/>
          <w:szCs w:val="36"/>
        </w:rPr>
        <w:t>s</w:t>
      </w:r>
      <w:r w:rsidR="00330826" w:rsidRPr="001A3B2D">
        <w:rPr>
          <w:rFonts w:ascii="Times New Roman" w:hAnsi="Times New Roman" w:cs="Times New Roman"/>
          <w:sz w:val="36"/>
          <w:szCs w:val="36"/>
        </w:rPr>
        <w:t xml:space="preserve"> </w:t>
      </w:r>
      <w:r w:rsidR="00BE2A99">
        <w:rPr>
          <w:rFonts w:ascii="Times New Roman" w:hAnsi="Times New Roman" w:cs="Times New Roman"/>
          <w:sz w:val="36"/>
          <w:szCs w:val="36"/>
        </w:rPr>
        <w:t>changes</w:t>
      </w:r>
      <w:r w:rsidR="00BE2A99" w:rsidRPr="001A3B2D">
        <w:rPr>
          <w:rFonts w:ascii="Times New Roman" w:hAnsi="Times New Roman" w:cs="Times New Roman"/>
          <w:sz w:val="36"/>
          <w:szCs w:val="36"/>
        </w:rPr>
        <w:t xml:space="preserve"> </w:t>
      </w:r>
      <w:r w:rsidR="00330826" w:rsidRPr="001A3B2D">
        <w:rPr>
          <w:rFonts w:ascii="Times New Roman" w:hAnsi="Times New Roman" w:cs="Times New Roman"/>
          <w:sz w:val="36"/>
          <w:szCs w:val="36"/>
        </w:rPr>
        <w:t>in placental metabolism, transport and endocrin</w:t>
      </w:r>
      <w:r w:rsidR="00BE2A99">
        <w:rPr>
          <w:rFonts w:ascii="Times New Roman" w:hAnsi="Times New Roman" w:cs="Times New Roman"/>
          <w:sz w:val="36"/>
          <w:szCs w:val="36"/>
        </w:rPr>
        <w:t>ology</w:t>
      </w:r>
      <w:r w:rsidR="00330826" w:rsidRPr="001A3B2D">
        <w:rPr>
          <w:rFonts w:ascii="Times New Roman" w:hAnsi="Times New Roman" w:cs="Times New Roman"/>
          <w:sz w:val="36"/>
          <w:szCs w:val="36"/>
        </w:rPr>
        <w:t xml:space="preserve"> </w:t>
      </w:r>
      <w:r w:rsidRPr="001A3B2D">
        <w:rPr>
          <w:rFonts w:ascii="Times New Roman" w:hAnsi="Times New Roman" w:cs="Times New Roman"/>
          <w:sz w:val="36"/>
          <w:szCs w:val="36"/>
        </w:rPr>
        <w:t xml:space="preserve">across the first-second trimester </w:t>
      </w:r>
      <w:r w:rsidR="00330826" w:rsidRPr="001A3B2D">
        <w:rPr>
          <w:rFonts w:ascii="Times New Roman" w:hAnsi="Times New Roman" w:cs="Times New Roman"/>
          <w:sz w:val="36"/>
          <w:szCs w:val="36"/>
        </w:rPr>
        <w:t>transition</w:t>
      </w:r>
      <w:r w:rsidR="00C74370">
        <w:rPr>
          <w:rFonts w:ascii="Times New Roman" w:hAnsi="Times New Roman" w:cs="Times New Roman"/>
          <w:sz w:val="36"/>
          <w:szCs w:val="36"/>
        </w:rPr>
        <w:t xml:space="preserve"> </w:t>
      </w:r>
    </w:p>
    <w:p w14:paraId="2A4B1B06" w14:textId="77777777" w:rsidR="00E27890" w:rsidRPr="001A3B2D" w:rsidRDefault="00E27890" w:rsidP="00FF63CF"/>
    <w:p w14:paraId="1E5886B4" w14:textId="77777777" w:rsidR="00E27890" w:rsidRPr="001A3B2D" w:rsidRDefault="00E27890" w:rsidP="00FF63CF"/>
    <w:p w14:paraId="7F472704" w14:textId="4ADB482C" w:rsidR="00C1078C" w:rsidRPr="001A3B2D" w:rsidRDefault="00C1078C" w:rsidP="00C1078C">
      <w:pPr>
        <w:shd w:val="clear" w:color="auto" w:fill="FFFFFF"/>
        <w:spacing w:before="100" w:beforeAutospacing="1"/>
        <w:rPr>
          <w:color w:val="333333"/>
        </w:rPr>
      </w:pPr>
      <w:bookmarkStart w:id="0" w:name="_3aagw65gt8p" w:colFirst="0" w:colLast="0"/>
      <w:bookmarkEnd w:id="0"/>
      <w:r w:rsidRPr="001A3B2D">
        <w:rPr>
          <w:color w:val="333333"/>
        </w:rPr>
        <w:t>Biological Sciences – Physiology</w:t>
      </w:r>
    </w:p>
    <w:p w14:paraId="67B0D091" w14:textId="113E70F4" w:rsidR="00C1078C" w:rsidRPr="001A3B2D" w:rsidRDefault="00E96842" w:rsidP="00E96842">
      <w:pPr>
        <w:shd w:val="clear" w:color="auto" w:fill="FFFFFF"/>
        <w:spacing w:before="100" w:beforeAutospacing="1"/>
        <w:rPr>
          <w:color w:val="333333"/>
        </w:rPr>
      </w:pPr>
      <w:r w:rsidRPr="001A3B2D">
        <w:rPr>
          <w:color w:val="333333"/>
        </w:rPr>
        <w:t>Malwina Prater</w:t>
      </w:r>
      <w:r w:rsidR="00AD7E83" w:rsidRPr="001A3B2D">
        <w:rPr>
          <w:color w:val="333333"/>
          <w:vertAlign w:val="superscript"/>
        </w:rPr>
        <w:t>a</w:t>
      </w:r>
      <w:r w:rsidRPr="001A3B2D">
        <w:rPr>
          <w:color w:val="333333"/>
        </w:rPr>
        <w:t>, Russell S</w:t>
      </w:r>
      <w:r w:rsidR="00ED5835" w:rsidRPr="001A3B2D">
        <w:rPr>
          <w:color w:val="333333"/>
        </w:rPr>
        <w:t>.</w:t>
      </w:r>
      <w:r w:rsidRPr="001A3B2D">
        <w:rPr>
          <w:color w:val="333333"/>
        </w:rPr>
        <w:t xml:space="preserve"> Hamilton</w:t>
      </w:r>
      <w:r w:rsidR="00AD7E83" w:rsidRPr="001A3B2D">
        <w:rPr>
          <w:color w:val="333333"/>
          <w:vertAlign w:val="superscript"/>
        </w:rPr>
        <w:t>a</w:t>
      </w:r>
      <w:r w:rsidR="00D504FF">
        <w:rPr>
          <w:color w:val="333333"/>
          <w:vertAlign w:val="superscript"/>
        </w:rPr>
        <w:t>,b</w:t>
      </w:r>
      <w:r w:rsidRPr="001A3B2D">
        <w:rPr>
          <w:color w:val="333333"/>
        </w:rPr>
        <w:t>, Hong</w:t>
      </w:r>
      <w:r w:rsidR="00C332B1" w:rsidRPr="001A3B2D">
        <w:rPr>
          <w:color w:val="333333"/>
        </w:rPr>
        <w:t xml:space="preserve"> W</w:t>
      </w:r>
      <w:r w:rsidRPr="001A3B2D">
        <w:rPr>
          <w:color w:val="333333"/>
        </w:rPr>
        <w:t>a Yung</w:t>
      </w:r>
      <w:r w:rsidR="00AD7E83" w:rsidRPr="001A3B2D">
        <w:rPr>
          <w:color w:val="333333"/>
          <w:vertAlign w:val="superscript"/>
        </w:rPr>
        <w:t>a</w:t>
      </w:r>
      <w:r w:rsidRPr="001A3B2D">
        <w:rPr>
          <w:color w:val="333333"/>
        </w:rPr>
        <w:t xml:space="preserve">, Andrew </w:t>
      </w:r>
      <w:r w:rsidR="00851FCD" w:rsidRPr="001A3B2D">
        <w:rPr>
          <w:color w:val="333333"/>
        </w:rPr>
        <w:t xml:space="preserve">M. </w:t>
      </w:r>
      <w:r w:rsidRPr="001A3B2D">
        <w:rPr>
          <w:color w:val="333333"/>
        </w:rPr>
        <w:t>Sharkey</w:t>
      </w:r>
      <w:r w:rsidR="00AD7E83" w:rsidRPr="001A3B2D">
        <w:rPr>
          <w:color w:val="333333"/>
          <w:vertAlign w:val="superscript"/>
        </w:rPr>
        <w:t>a,</w:t>
      </w:r>
      <w:r w:rsidR="00D504FF">
        <w:rPr>
          <w:color w:val="333333"/>
          <w:vertAlign w:val="superscript"/>
        </w:rPr>
        <w:t>c</w:t>
      </w:r>
      <w:r w:rsidRPr="001A3B2D">
        <w:rPr>
          <w:color w:val="333333"/>
        </w:rPr>
        <w:t xml:space="preserve">, </w:t>
      </w:r>
      <w:r w:rsidR="006D54C6" w:rsidRPr="001A3B2D">
        <w:rPr>
          <w:color w:val="333333"/>
        </w:rPr>
        <w:t>Paul Robson</w:t>
      </w:r>
      <w:r w:rsidR="00D504FF">
        <w:rPr>
          <w:color w:val="333333"/>
          <w:vertAlign w:val="superscript"/>
        </w:rPr>
        <w:t>d</w:t>
      </w:r>
      <w:r w:rsidR="006D54C6" w:rsidRPr="001A3B2D">
        <w:rPr>
          <w:color w:val="333333"/>
        </w:rPr>
        <w:t xml:space="preserve">, </w:t>
      </w:r>
      <w:r w:rsidRPr="001A3B2D">
        <w:rPr>
          <w:color w:val="333333"/>
        </w:rPr>
        <w:t>Eric Jauniaux</w:t>
      </w:r>
      <w:r w:rsidR="00D504FF">
        <w:rPr>
          <w:color w:val="333333"/>
          <w:vertAlign w:val="superscript"/>
        </w:rPr>
        <w:t>e</w:t>
      </w:r>
      <w:r w:rsidR="00D56279">
        <w:rPr>
          <w:color w:val="333333"/>
        </w:rPr>
        <w:t>,</w:t>
      </w:r>
      <w:bookmarkStart w:id="1" w:name="_GoBack"/>
      <w:bookmarkEnd w:id="1"/>
      <w:r w:rsidRPr="001A3B2D">
        <w:rPr>
          <w:color w:val="333333"/>
        </w:rPr>
        <w:t xml:space="preserve"> </w:t>
      </w:r>
      <w:r w:rsidR="00851FCD" w:rsidRPr="001A3B2D">
        <w:rPr>
          <w:color w:val="333333"/>
        </w:rPr>
        <w:t xml:space="preserve">D. </w:t>
      </w:r>
      <w:r w:rsidRPr="001A3B2D">
        <w:rPr>
          <w:color w:val="333333"/>
        </w:rPr>
        <w:t>Stephen Charnock-Jones</w:t>
      </w:r>
      <w:r w:rsidR="00B61B3B" w:rsidRPr="001A3B2D">
        <w:rPr>
          <w:color w:val="333333"/>
          <w:vertAlign w:val="superscript"/>
        </w:rPr>
        <w:t>a</w:t>
      </w:r>
      <w:r w:rsidR="00AD7E83" w:rsidRPr="001A3B2D">
        <w:rPr>
          <w:color w:val="333333"/>
          <w:vertAlign w:val="superscript"/>
        </w:rPr>
        <w:t>,</w:t>
      </w:r>
      <w:r w:rsidR="00B61B3B" w:rsidRPr="001A3B2D">
        <w:rPr>
          <w:color w:val="333333"/>
          <w:vertAlign w:val="superscript"/>
        </w:rPr>
        <w:t>f</w:t>
      </w:r>
      <w:r w:rsidR="00D504FF">
        <w:rPr>
          <w:color w:val="333333"/>
          <w:vertAlign w:val="superscript"/>
        </w:rPr>
        <w:t>,g</w:t>
      </w:r>
      <w:r w:rsidRPr="001A3B2D">
        <w:rPr>
          <w:color w:val="333333"/>
        </w:rPr>
        <w:t>, Graham J</w:t>
      </w:r>
      <w:r w:rsidR="00851FCD" w:rsidRPr="001A3B2D">
        <w:rPr>
          <w:color w:val="333333"/>
        </w:rPr>
        <w:t>.</w:t>
      </w:r>
      <w:r w:rsidRPr="001A3B2D">
        <w:rPr>
          <w:color w:val="333333"/>
        </w:rPr>
        <w:t xml:space="preserve"> Burton</w:t>
      </w:r>
      <w:r w:rsidR="00B61B3B" w:rsidRPr="001A3B2D">
        <w:rPr>
          <w:color w:val="333333"/>
          <w:vertAlign w:val="superscript"/>
        </w:rPr>
        <w:t>a</w:t>
      </w:r>
      <w:r w:rsidR="00AD7E83" w:rsidRPr="001A3B2D">
        <w:rPr>
          <w:color w:val="333333"/>
          <w:vertAlign w:val="superscript"/>
        </w:rPr>
        <w:t>*</w:t>
      </w:r>
      <w:r w:rsidRPr="001A3B2D">
        <w:rPr>
          <w:color w:val="333333"/>
        </w:rPr>
        <w:t>, Tereza Cindrova-Davies</w:t>
      </w:r>
      <w:r w:rsidR="00B61B3B" w:rsidRPr="001A3B2D">
        <w:rPr>
          <w:color w:val="333333"/>
          <w:vertAlign w:val="superscript"/>
        </w:rPr>
        <w:t>a</w:t>
      </w:r>
      <w:r w:rsidR="00AD7E83" w:rsidRPr="001A3B2D">
        <w:rPr>
          <w:color w:val="333333"/>
          <w:vertAlign w:val="superscript"/>
        </w:rPr>
        <w:t>*</w:t>
      </w:r>
      <w:r w:rsidR="00C1078C" w:rsidRPr="001A3B2D">
        <w:rPr>
          <w:color w:val="333333"/>
        </w:rPr>
        <w:t> </w:t>
      </w:r>
    </w:p>
    <w:p w14:paraId="70F296F4" w14:textId="77777777" w:rsidR="001342AE" w:rsidRPr="001A3B2D" w:rsidRDefault="001342AE" w:rsidP="00B61B3B">
      <w:pPr>
        <w:spacing w:line="276" w:lineRule="auto"/>
        <w:contextualSpacing/>
        <w:jc w:val="both"/>
        <w:rPr>
          <w:vertAlign w:val="superscript"/>
        </w:rPr>
      </w:pPr>
    </w:p>
    <w:p w14:paraId="05578DBD" w14:textId="77777777" w:rsidR="001342AE" w:rsidRPr="001A3B2D" w:rsidRDefault="001342AE" w:rsidP="00B61B3B">
      <w:pPr>
        <w:spacing w:line="276" w:lineRule="auto"/>
        <w:contextualSpacing/>
        <w:jc w:val="both"/>
        <w:rPr>
          <w:vertAlign w:val="superscript"/>
        </w:rPr>
      </w:pPr>
    </w:p>
    <w:p w14:paraId="161ABB93" w14:textId="2595F7FE" w:rsidR="00B61B3B" w:rsidRPr="001A3B2D" w:rsidRDefault="00B61B3B" w:rsidP="00B61B3B">
      <w:pPr>
        <w:spacing w:line="276" w:lineRule="auto"/>
        <w:contextualSpacing/>
        <w:jc w:val="both"/>
      </w:pPr>
      <w:r w:rsidRPr="001A3B2D">
        <w:rPr>
          <w:vertAlign w:val="superscript"/>
        </w:rPr>
        <w:t xml:space="preserve">a </w:t>
      </w:r>
      <w:r w:rsidRPr="001A3B2D">
        <w:t>Centre for Trophoblast Research, Department of Physiology, Development and Neuroscience, University of Cambridge, Downing Street, Cambridge, CB2 3EG, UK.</w:t>
      </w:r>
    </w:p>
    <w:p w14:paraId="1EABFD25" w14:textId="0B00F6A0" w:rsidR="00D504FF" w:rsidRPr="001A3B2D" w:rsidRDefault="00D504FF" w:rsidP="00D504FF">
      <w:pPr>
        <w:spacing w:line="276" w:lineRule="auto"/>
        <w:contextualSpacing/>
        <w:jc w:val="both"/>
      </w:pPr>
      <w:r w:rsidRPr="001A3B2D">
        <w:rPr>
          <w:vertAlign w:val="superscript"/>
        </w:rPr>
        <w:t>b</w:t>
      </w:r>
      <w:r w:rsidRPr="001A3B2D">
        <w:t xml:space="preserve"> Department of </w:t>
      </w:r>
      <w:r>
        <w:t>Genetics</w:t>
      </w:r>
      <w:r w:rsidRPr="001A3B2D">
        <w:t>, University of Cambridge, Downing Street, Cambridge, CB2</w:t>
      </w:r>
      <w:r>
        <w:t xml:space="preserve"> 3EH</w:t>
      </w:r>
    </w:p>
    <w:p w14:paraId="39CBA546" w14:textId="6EA3756C" w:rsidR="00C14B50" w:rsidRPr="001A3B2D" w:rsidRDefault="00D504FF" w:rsidP="00B61B3B">
      <w:pPr>
        <w:spacing w:line="276" w:lineRule="auto"/>
        <w:contextualSpacing/>
        <w:jc w:val="both"/>
      </w:pPr>
      <w:r>
        <w:rPr>
          <w:vertAlign w:val="superscript"/>
        </w:rPr>
        <w:t>c</w:t>
      </w:r>
      <w:r w:rsidR="00C14B50" w:rsidRPr="001A3B2D">
        <w:t xml:space="preserve"> Department of Pathology, University of Cambridge, Tennis Court Road, Cambridge, CB2</w:t>
      </w:r>
      <w:r w:rsidR="00B919F4">
        <w:t xml:space="preserve"> 1QP</w:t>
      </w:r>
    </w:p>
    <w:p w14:paraId="4AF55F25" w14:textId="486380DA" w:rsidR="00B919F4" w:rsidRDefault="00D504FF" w:rsidP="00B919F4">
      <w:pPr>
        <w:spacing w:line="276" w:lineRule="auto"/>
        <w:contextualSpacing/>
      </w:pPr>
      <w:r>
        <w:rPr>
          <w:vertAlign w:val="superscript"/>
        </w:rPr>
        <w:t>d</w:t>
      </w:r>
      <w:r w:rsidR="006D54C6" w:rsidRPr="001A3B2D">
        <w:rPr>
          <w:vertAlign w:val="superscript"/>
        </w:rPr>
        <w:t xml:space="preserve"> </w:t>
      </w:r>
      <w:r w:rsidR="00B919F4" w:rsidRPr="00B919F4">
        <w:t>The Jackson Laboratory, The JAX Center for Genetics of Fertility and Reproduction, 10 Discovery Drive Farmington, CT 06032, USA</w:t>
      </w:r>
    </w:p>
    <w:p w14:paraId="1A9AB7D1" w14:textId="0B2398F7" w:rsidR="00B61B3B" w:rsidRPr="001A3B2D" w:rsidRDefault="00D504FF" w:rsidP="00B919F4">
      <w:pPr>
        <w:spacing w:line="276" w:lineRule="auto"/>
        <w:contextualSpacing/>
      </w:pPr>
      <w:r>
        <w:rPr>
          <w:vertAlign w:val="superscript"/>
        </w:rPr>
        <w:t>e</w:t>
      </w:r>
      <w:r w:rsidR="00B61B3B" w:rsidRPr="001A3B2D">
        <w:rPr>
          <w:vertAlign w:val="superscript"/>
        </w:rPr>
        <w:t xml:space="preserve"> </w:t>
      </w:r>
      <w:r w:rsidR="00B61B3B" w:rsidRPr="001A3B2D">
        <w:t xml:space="preserve">EGA Institute for Women’s Health, </w:t>
      </w:r>
      <w:r w:rsidR="00B61B3B" w:rsidRPr="001A3B2D">
        <w:rPr>
          <w:color w:val="222222"/>
          <w:shd w:val="clear" w:color="auto" w:fill="FFFFFF"/>
        </w:rPr>
        <w:t xml:space="preserve">Faculty of Population Health Sciences.  </w:t>
      </w:r>
      <w:r w:rsidR="00B61B3B" w:rsidRPr="001A3B2D">
        <w:t>University College London, London, WC1E 6BT, UK.</w:t>
      </w:r>
    </w:p>
    <w:p w14:paraId="2BB6FB33" w14:textId="431A1FFA" w:rsidR="00B61B3B" w:rsidRPr="001A3B2D" w:rsidRDefault="00D504FF" w:rsidP="00B61B3B">
      <w:pPr>
        <w:spacing w:line="276" w:lineRule="auto"/>
        <w:contextualSpacing/>
        <w:jc w:val="both"/>
      </w:pPr>
      <w:r>
        <w:rPr>
          <w:vertAlign w:val="superscript"/>
        </w:rPr>
        <w:t>f</w:t>
      </w:r>
      <w:r w:rsidR="00B61B3B" w:rsidRPr="001A3B2D">
        <w:rPr>
          <w:vertAlign w:val="superscript"/>
        </w:rPr>
        <w:t xml:space="preserve"> </w:t>
      </w:r>
      <w:r w:rsidR="00B61B3B" w:rsidRPr="001A3B2D">
        <w:t>Department of Obstetrics and Gynaecology, University of Cambridge, The Rosie Hospital, Cambridge, CB2 0SW, UK</w:t>
      </w:r>
    </w:p>
    <w:p w14:paraId="25CF9AB6" w14:textId="75D96FDE" w:rsidR="00B61B3B" w:rsidRPr="001A3B2D" w:rsidRDefault="00D504FF" w:rsidP="00B61B3B">
      <w:pPr>
        <w:spacing w:line="276" w:lineRule="auto"/>
        <w:contextualSpacing/>
        <w:jc w:val="both"/>
      </w:pPr>
      <w:r>
        <w:rPr>
          <w:vertAlign w:val="superscript"/>
        </w:rPr>
        <w:t>g</w:t>
      </w:r>
      <w:r w:rsidR="00B61B3B" w:rsidRPr="001A3B2D">
        <w:rPr>
          <w:vertAlign w:val="superscript"/>
        </w:rPr>
        <w:t xml:space="preserve"> </w:t>
      </w:r>
      <w:r w:rsidR="00B61B3B" w:rsidRPr="001A3B2D">
        <w:t>National Institute for Health Research, Cambridge Biomedical Research Centre.</w:t>
      </w:r>
    </w:p>
    <w:p w14:paraId="0781565D" w14:textId="07DAD341" w:rsidR="001342AE" w:rsidRPr="001A3B2D" w:rsidRDefault="001342AE" w:rsidP="00B61B3B">
      <w:pPr>
        <w:spacing w:line="276" w:lineRule="auto"/>
        <w:contextualSpacing/>
        <w:jc w:val="both"/>
      </w:pPr>
    </w:p>
    <w:p w14:paraId="6B8B87EC" w14:textId="77777777" w:rsidR="001342AE" w:rsidRPr="001A3B2D" w:rsidRDefault="001342AE" w:rsidP="001342AE">
      <w:pPr>
        <w:spacing w:line="276" w:lineRule="auto"/>
        <w:contextualSpacing/>
        <w:jc w:val="both"/>
      </w:pPr>
      <w:r w:rsidRPr="001A3B2D">
        <w:t>* These authors contributed equally</w:t>
      </w:r>
    </w:p>
    <w:p w14:paraId="62EA6424" w14:textId="77777777" w:rsidR="001342AE" w:rsidRPr="001A3B2D" w:rsidRDefault="001342AE" w:rsidP="001342AE">
      <w:pPr>
        <w:spacing w:line="276" w:lineRule="auto"/>
        <w:contextualSpacing/>
        <w:jc w:val="both"/>
      </w:pPr>
    </w:p>
    <w:p w14:paraId="55109936" w14:textId="2BDCB300" w:rsidR="001342AE" w:rsidRPr="001A3B2D" w:rsidRDefault="001342AE" w:rsidP="001342AE">
      <w:pPr>
        <w:spacing w:line="276" w:lineRule="auto"/>
        <w:contextualSpacing/>
        <w:jc w:val="both"/>
      </w:pPr>
      <w:r w:rsidRPr="001A3B2D">
        <w:t>Key words: early placenta, metabolism, transcriptome</w:t>
      </w:r>
    </w:p>
    <w:p w14:paraId="78D2882D" w14:textId="77777777" w:rsidR="001342AE" w:rsidRPr="001A3B2D" w:rsidRDefault="001342AE" w:rsidP="001342AE">
      <w:pPr>
        <w:spacing w:line="276" w:lineRule="auto"/>
        <w:contextualSpacing/>
        <w:jc w:val="both"/>
      </w:pPr>
    </w:p>
    <w:p w14:paraId="3FBF2534" w14:textId="77777777" w:rsidR="001342AE" w:rsidRPr="001A3B2D" w:rsidRDefault="001342AE" w:rsidP="001342AE">
      <w:pPr>
        <w:spacing w:line="276" w:lineRule="auto"/>
        <w:contextualSpacing/>
        <w:jc w:val="both"/>
      </w:pPr>
      <w:r w:rsidRPr="001A3B2D">
        <w:t>Corresponding author:</w:t>
      </w:r>
    </w:p>
    <w:p w14:paraId="2303034D" w14:textId="15FFAAA7" w:rsidR="001342AE" w:rsidRPr="001A3B2D" w:rsidRDefault="001342AE" w:rsidP="001342AE">
      <w:pPr>
        <w:spacing w:line="276" w:lineRule="auto"/>
        <w:contextualSpacing/>
        <w:jc w:val="both"/>
      </w:pPr>
      <w:r w:rsidRPr="001A3B2D">
        <w:t>Dr Tereza Cindrova-Davies</w:t>
      </w:r>
    </w:p>
    <w:p w14:paraId="45A2586B" w14:textId="6447D1F4" w:rsidR="001342AE" w:rsidRPr="001A3B2D" w:rsidRDefault="001342AE" w:rsidP="001342AE">
      <w:pPr>
        <w:spacing w:line="276" w:lineRule="auto"/>
        <w:contextualSpacing/>
        <w:jc w:val="both"/>
      </w:pPr>
      <w:r w:rsidRPr="001A3B2D">
        <w:t>Centre for Trophoblast Research,</w:t>
      </w:r>
    </w:p>
    <w:p w14:paraId="33BF705B" w14:textId="05352E8F" w:rsidR="001342AE" w:rsidRPr="001A3B2D" w:rsidRDefault="001342AE" w:rsidP="001342AE">
      <w:pPr>
        <w:spacing w:line="276" w:lineRule="auto"/>
        <w:contextualSpacing/>
        <w:jc w:val="both"/>
      </w:pPr>
      <w:r w:rsidRPr="001A3B2D">
        <w:t>Department of Physiology, Development and Neuroscience,</w:t>
      </w:r>
    </w:p>
    <w:p w14:paraId="0026EA99" w14:textId="324E6BB6" w:rsidR="001342AE" w:rsidRPr="001A3B2D" w:rsidRDefault="001342AE" w:rsidP="001342AE">
      <w:pPr>
        <w:spacing w:line="276" w:lineRule="auto"/>
        <w:contextualSpacing/>
        <w:jc w:val="both"/>
      </w:pPr>
      <w:r w:rsidRPr="001A3B2D">
        <w:t>University of Cambridge,</w:t>
      </w:r>
    </w:p>
    <w:p w14:paraId="7002AE5F" w14:textId="4D7FEDBB" w:rsidR="001342AE" w:rsidRPr="001A3B2D" w:rsidRDefault="001342AE" w:rsidP="001342AE">
      <w:pPr>
        <w:spacing w:line="276" w:lineRule="auto"/>
        <w:contextualSpacing/>
        <w:jc w:val="both"/>
      </w:pPr>
      <w:r w:rsidRPr="001A3B2D">
        <w:t xml:space="preserve">Downing Street, </w:t>
      </w:r>
    </w:p>
    <w:p w14:paraId="31E85498" w14:textId="60753481" w:rsidR="001342AE" w:rsidRPr="001A3B2D" w:rsidRDefault="001342AE" w:rsidP="001342AE">
      <w:pPr>
        <w:spacing w:line="276" w:lineRule="auto"/>
        <w:contextualSpacing/>
        <w:jc w:val="both"/>
      </w:pPr>
      <w:r w:rsidRPr="001A3B2D">
        <w:t>Cambridge CB2 3EG, UK</w:t>
      </w:r>
    </w:p>
    <w:p w14:paraId="39022A9A" w14:textId="6F4ACB97" w:rsidR="001342AE" w:rsidRPr="001A3B2D" w:rsidRDefault="001342AE" w:rsidP="001342AE">
      <w:pPr>
        <w:spacing w:line="276" w:lineRule="auto"/>
        <w:contextualSpacing/>
        <w:jc w:val="both"/>
      </w:pPr>
      <w:r w:rsidRPr="001A3B2D">
        <w:t>Tel:</w:t>
      </w:r>
      <w:r w:rsidRPr="001A3B2D">
        <w:tab/>
        <w:t xml:space="preserve"> +44 1223 333816</w:t>
      </w:r>
    </w:p>
    <w:p w14:paraId="2329388E" w14:textId="5B7EC2BA" w:rsidR="001342AE" w:rsidRPr="001A3B2D" w:rsidRDefault="001342AE" w:rsidP="001342AE">
      <w:pPr>
        <w:spacing w:line="276" w:lineRule="auto"/>
        <w:contextualSpacing/>
        <w:jc w:val="both"/>
      </w:pPr>
      <w:r w:rsidRPr="001A3B2D">
        <w:t>Fax:</w:t>
      </w:r>
      <w:r w:rsidRPr="001A3B2D">
        <w:tab/>
        <w:t xml:space="preserve"> +44 1223 </w:t>
      </w:r>
      <w:r w:rsidR="00243B8E" w:rsidRPr="001A3B2D">
        <w:t>333840</w:t>
      </w:r>
    </w:p>
    <w:p w14:paraId="7F6B548F" w14:textId="4BD23B8A" w:rsidR="001342AE" w:rsidRPr="001A3B2D" w:rsidRDefault="001342AE" w:rsidP="001342AE">
      <w:pPr>
        <w:pStyle w:val="PlainText"/>
        <w:spacing w:line="276" w:lineRule="auto"/>
        <w:contextualSpacing/>
        <w:rPr>
          <w:rFonts w:ascii="Times New Roman" w:hAnsi="Times New Roman" w:cs="Times New Roman"/>
          <w:sz w:val="24"/>
          <w:szCs w:val="24"/>
        </w:rPr>
      </w:pPr>
      <w:r w:rsidRPr="001A3B2D">
        <w:rPr>
          <w:rFonts w:ascii="Times New Roman" w:hAnsi="Times New Roman" w:cs="Times New Roman"/>
          <w:sz w:val="24"/>
          <w:szCs w:val="24"/>
        </w:rPr>
        <w:t>E-mail:</w:t>
      </w:r>
      <w:r w:rsidRPr="001A3B2D">
        <w:rPr>
          <w:rFonts w:ascii="Times New Roman" w:hAnsi="Times New Roman" w:cs="Times New Roman"/>
          <w:sz w:val="24"/>
          <w:szCs w:val="24"/>
        </w:rPr>
        <w:tab/>
        <w:t xml:space="preserve"> tc269@cam.ac.uk</w:t>
      </w:r>
    </w:p>
    <w:p w14:paraId="5397DBE6" w14:textId="77777777" w:rsidR="001342AE" w:rsidRPr="008A2FCD" w:rsidRDefault="001342AE" w:rsidP="001342AE">
      <w:pPr>
        <w:spacing w:line="276" w:lineRule="auto"/>
        <w:contextualSpacing/>
        <w:jc w:val="both"/>
        <w:rPr>
          <w:lang w:val="en-US"/>
        </w:rPr>
      </w:pPr>
    </w:p>
    <w:p w14:paraId="70E71131" w14:textId="77777777" w:rsidR="001342AE" w:rsidRPr="008A2FCD" w:rsidRDefault="001342AE" w:rsidP="00B61B3B">
      <w:pPr>
        <w:spacing w:line="276" w:lineRule="auto"/>
        <w:contextualSpacing/>
        <w:jc w:val="both"/>
        <w:rPr>
          <w:lang w:val="en-US"/>
        </w:rPr>
      </w:pPr>
    </w:p>
    <w:p w14:paraId="0440B3AF" w14:textId="62248288" w:rsidR="001F0750" w:rsidRPr="00593870" w:rsidRDefault="00F761E8">
      <w:pPr>
        <w:pStyle w:val="Heading2"/>
        <w:spacing w:line="480" w:lineRule="auto"/>
        <w:jc w:val="both"/>
        <w:rPr>
          <w:rFonts w:ascii="Times New Roman" w:hAnsi="Times New Roman" w:cs="Times New Roman"/>
        </w:rPr>
      </w:pPr>
      <w:r w:rsidRPr="00593870">
        <w:rPr>
          <w:rFonts w:ascii="Times New Roman" w:hAnsi="Times New Roman" w:cs="Times New Roman"/>
        </w:rPr>
        <w:lastRenderedPageBreak/>
        <w:t>Abstract</w:t>
      </w:r>
    </w:p>
    <w:p w14:paraId="74A08D80" w14:textId="6BD44C58" w:rsidR="008E2A69" w:rsidRDefault="008E2A69" w:rsidP="004A7031">
      <w:bookmarkStart w:id="2" w:name="_1s1lwhfgsau7" w:colFirst="0" w:colLast="0"/>
      <w:bookmarkEnd w:id="2"/>
      <w:r w:rsidRPr="00943F6A">
        <w:t xml:space="preserve">The </w:t>
      </w:r>
      <w:r w:rsidR="00714661">
        <w:t xml:space="preserve">human </w:t>
      </w:r>
      <w:r w:rsidR="00124907">
        <w:t>gestational sac</w:t>
      </w:r>
      <w:r w:rsidRPr="00943F6A">
        <w:t xml:space="preserve"> undergoes major changes at the end of the </w:t>
      </w:r>
      <w:r w:rsidR="00F773C1" w:rsidRPr="00943F6A">
        <w:t>first</w:t>
      </w:r>
      <w:r w:rsidRPr="00943F6A">
        <w:t xml:space="preserve"> trimester </w:t>
      </w:r>
      <w:r w:rsidR="003B1CB0">
        <w:t xml:space="preserve">associated with </w:t>
      </w:r>
      <w:r w:rsidRPr="004A7031">
        <w:t xml:space="preserve">onset of the maternal </w:t>
      </w:r>
      <w:r w:rsidR="007E5967">
        <w:t>intraplacental circulation</w:t>
      </w:r>
      <w:r w:rsidRPr="004A7031">
        <w:t xml:space="preserve">. </w:t>
      </w:r>
      <w:r w:rsidR="006B66DD">
        <w:t>Onset</w:t>
      </w:r>
      <w:r w:rsidR="00124907">
        <w:t xml:space="preserve"> leads to</w:t>
      </w:r>
      <w:r w:rsidRPr="004A7031">
        <w:t xml:space="preserve"> a three-fold rise in oxygen</w:t>
      </w:r>
      <w:r w:rsidR="00715B4A" w:rsidRPr="004A7031">
        <w:t xml:space="preserve"> concentration</w:t>
      </w:r>
      <w:r w:rsidR="00BC476E">
        <w:t xml:space="preserve">, formation of the </w:t>
      </w:r>
      <w:r w:rsidR="003B1CB0">
        <w:t xml:space="preserve">definitive placenta and </w:t>
      </w:r>
      <w:r w:rsidR="00BC476E">
        <w:t>membranes</w:t>
      </w:r>
      <w:r w:rsidR="00124907">
        <w:t xml:space="preserve"> </w:t>
      </w:r>
      <w:r w:rsidRPr="004A7031">
        <w:t xml:space="preserve">and a switch from histotrophic to hemotrophic nutrition. </w:t>
      </w:r>
      <w:r w:rsidR="00BC476E">
        <w:t>We evaluated</w:t>
      </w:r>
      <w:r w:rsidR="00D504FF" w:rsidRPr="004A7031">
        <w:t xml:space="preserve"> the impact of this transition on </w:t>
      </w:r>
      <w:r w:rsidR="00BC476E">
        <w:t>trophoblastic</w:t>
      </w:r>
      <w:r w:rsidR="00BC476E" w:rsidRPr="004A7031">
        <w:t xml:space="preserve"> </w:t>
      </w:r>
      <w:r w:rsidR="00D504FF" w:rsidRPr="004A7031">
        <w:t>development and function</w:t>
      </w:r>
      <w:r w:rsidR="00BC476E">
        <w:t xml:space="preserve"> </w:t>
      </w:r>
      <w:r w:rsidR="00A632B0">
        <w:t>using</w:t>
      </w:r>
      <w:r w:rsidR="00BC476E">
        <w:t xml:space="preserve"> </w:t>
      </w:r>
      <w:r w:rsidR="00D504FF" w:rsidRPr="004A7031">
        <w:t xml:space="preserve">RNA-Sequencing (RNA-Seq) and DNA methylation (EPIC array) on </w:t>
      </w:r>
      <w:r w:rsidR="00A632B0">
        <w:t xml:space="preserve">the same </w:t>
      </w:r>
      <w:r w:rsidR="00BC476E">
        <w:t xml:space="preserve">chorionic villous </w:t>
      </w:r>
      <w:r w:rsidR="00D504FF" w:rsidRPr="004A7031">
        <w:t>sample</w:t>
      </w:r>
      <w:r w:rsidR="00BC476E">
        <w:t>s</w:t>
      </w:r>
      <w:r w:rsidR="00D504FF" w:rsidRPr="004A7031">
        <w:t xml:space="preserve"> at 7-8 (n=8) and 13-14 (n=6) weeks</w:t>
      </w:r>
      <w:r w:rsidR="00BC476E">
        <w:t xml:space="preserve"> of</w:t>
      </w:r>
      <w:r w:rsidR="00D504FF" w:rsidRPr="004A7031">
        <w:t xml:space="preserve"> gestation.</w:t>
      </w:r>
      <w:r w:rsidR="00F773C1" w:rsidRPr="004A7031">
        <w:t xml:space="preserve"> </w:t>
      </w:r>
      <w:r w:rsidR="00BC476E">
        <w:t>D</w:t>
      </w:r>
      <w:r w:rsidR="00F75649" w:rsidRPr="004A7031">
        <w:t xml:space="preserve">ifferentially expressed genes (DEG) </w:t>
      </w:r>
      <w:r w:rsidR="0066040A">
        <w:t xml:space="preserve">were ascribed </w:t>
      </w:r>
      <w:r w:rsidR="00F75649" w:rsidRPr="004A7031">
        <w:t>to</w:t>
      </w:r>
      <w:r w:rsidR="003570FD" w:rsidRPr="004A7031">
        <w:t xml:space="preserve"> individual cell types </w:t>
      </w:r>
      <w:r w:rsidR="0066040A">
        <w:t>by</w:t>
      </w:r>
      <w:r w:rsidR="00F75649" w:rsidRPr="004A7031">
        <w:t xml:space="preserve"> compar</w:t>
      </w:r>
      <w:r w:rsidR="0066040A">
        <w:t>sion</w:t>
      </w:r>
      <w:r w:rsidR="00F75649" w:rsidRPr="004A7031">
        <w:t xml:space="preserve"> with a published </w:t>
      </w:r>
      <w:r w:rsidR="00714661" w:rsidRPr="004A7031">
        <w:t>single-</w:t>
      </w:r>
      <w:r w:rsidR="00F75649" w:rsidRPr="004A7031">
        <w:t xml:space="preserve">cell </w:t>
      </w:r>
      <w:r w:rsidR="003570FD" w:rsidRPr="004A7031">
        <w:t>RNA-S</w:t>
      </w:r>
      <w:r w:rsidR="00F75649" w:rsidRPr="004A7031">
        <w:t>eq dataset. Most DEGs were associated with protein processing in the endoplasmic reticul</w:t>
      </w:r>
      <w:r w:rsidR="008058F6">
        <w:t>um (ER), cellular metabolism,</w:t>
      </w:r>
      <w:r w:rsidR="00F75649" w:rsidRPr="004A7031">
        <w:t xml:space="preserve"> ho</w:t>
      </w:r>
      <w:r w:rsidR="003570FD" w:rsidRPr="004A7031">
        <w:t xml:space="preserve">rmone secretion, transport, </w:t>
      </w:r>
      <w:r w:rsidR="00F75649" w:rsidRPr="004A7031">
        <w:t>extracellular matrix, vascul</w:t>
      </w:r>
      <w:r w:rsidR="008058F6">
        <w:t>ogenesis</w:t>
      </w:r>
      <w:r w:rsidR="00F75649" w:rsidRPr="004A7031">
        <w:t>, lipid metabolism</w:t>
      </w:r>
      <w:r w:rsidR="003570FD" w:rsidRPr="004A7031">
        <w:t xml:space="preserve">, </w:t>
      </w:r>
      <w:r w:rsidR="00F75649" w:rsidRPr="004A7031">
        <w:t>and reactive oxygen species metabolism.</w:t>
      </w:r>
      <w:r w:rsidR="00714661" w:rsidRPr="004A7031">
        <w:t xml:space="preserve"> </w:t>
      </w:r>
      <w:r w:rsidR="00E83D83" w:rsidRPr="004A7031">
        <w:t xml:space="preserve">Transcripts upregulated in the first trimester were associated with </w:t>
      </w:r>
      <w:r w:rsidR="00714661" w:rsidRPr="004A7031">
        <w:t xml:space="preserve">synthesis and </w:t>
      </w:r>
      <w:r w:rsidR="003570FD" w:rsidRPr="004A7031">
        <w:t xml:space="preserve">ER processing </w:t>
      </w:r>
      <w:r w:rsidR="00714661" w:rsidRPr="004A7031">
        <w:t xml:space="preserve">of peptide </w:t>
      </w:r>
      <w:r w:rsidR="004A7031">
        <w:t>hormones</w:t>
      </w:r>
      <w:r w:rsidR="00715B4A" w:rsidRPr="004A7031">
        <w:t>, along with glycolytic pathways</w:t>
      </w:r>
      <w:r w:rsidR="00E83D83" w:rsidRPr="004A7031">
        <w:t>.</w:t>
      </w:r>
      <w:r w:rsidR="003570FD" w:rsidRPr="004A7031">
        <w:t xml:space="preserve"> </w:t>
      </w:r>
      <w:r w:rsidR="001A3B2D" w:rsidRPr="004A7031">
        <w:t>Transcripts encoding</w:t>
      </w:r>
      <w:r w:rsidR="00E83D83" w:rsidRPr="004A7031">
        <w:t xml:space="preserve"> proteins mediating </w:t>
      </w:r>
      <w:r w:rsidR="00715B4A" w:rsidRPr="004A7031">
        <w:t xml:space="preserve">transport of </w:t>
      </w:r>
      <w:r w:rsidR="00E83D83" w:rsidRPr="004A7031">
        <w:t>oxygen, lipid</w:t>
      </w:r>
      <w:r w:rsidR="0066040A">
        <w:t>s</w:t>
      </w:r>
      <w:r w:rsidR="00E83D83" w:rsidRPr="004A7031">
        <w:t xml:space="preserve">, protein, glucose, and ions </w:t>
      </w:r>
      <w:r w:rsidR="00715B4A" w:rsidRPr="004A7031">
        <w:t>w</w:t>
      </w:r>
      <w:r w:rsidR="00D85573">
        <w:t xml:space="preserve">ere </w:t>
      </w:r>
      <w:r w:rsidR="00E83D83" w:rsidRPr="004A7031">
        <w:t>significantly altered between the first and second trimester</w:t>
      </w:r>
      <w:r w:rsidR="00715B4A" w:rsidRPr="004A7031">
        <w:t>s</w:t>
      </w:r>
      <w:r w:rsidR="00E83D83" w:rsidRPr="004A7031">
        <w:t xml:space="preserve">. </w:t>
      </w:r>
      <w:r w:rsidR="004A7031" w:rsidRPr="004A7031">
        <w:t>We identified a novel hormone</w:t>
      </w:r>
      <w:r w:rsidR="00BC476E" w:rsidRPr="00BC476E">
        <w:t xml:space="preserve"> </w:t>
      </w:r>
      <w:r w:rsidR="00BC476E" w:rsidRPr="004A7031">
        <w:t>in the syncytiotrophoblast</w:t>
      </w:r>
      <w:r w:rsidR="004A7031" w:rsidRPr="004A7031">
        <w:t xml:space="preserve">, spexin, </w:t>
      </w:r>
      <w:r w:rsidR="00BC476E">
        <w:t>which</w:t>
      </w:r>
      <w:r w:rsidR="004A7031" w:rsidRPr="004A7031">
        <w:t xml:space="preserve"> is upregulated in the second trimester and may modulate maternal lipid and glucose metabolism. </w:t>
      </w:r>
      <w:r w:rsidR="00BC476E">
        <w:t>G</w:t>
      </w:r>
      <w:r w:rsidR="004A7031" w:rsidRPr="004A7031">
        <w:t>ene expression</w:t>
      </w:r>
      <w:r w:rsidR="00BC476E">
        <w:t xml:space="preserve"> w</w:t>
      </w:r>
      <w:r w:rsidR="0066040A">
        <w:t>as</w:t>
      </w:r>
      <w:r w:rsidR="00BC476E">
        <w:t xml:space="preserve"> correlated</w:t>
      </w:r>
      <w:r w:rsidR="004A7031" w:rsidRPr="004A7031">
        <w:t xml:space="preserve"> with promoter/gene body methylation. </w:t>
      </w:r>
      <w:r w:rsidR="00714661" w:rsidRPr="004A7031">
        <w:t>Overall, the</w:t>
      </w:r>
      <w:r w:rsidR="00F75649" w:rsidRPr="004A7031">
        <w:t xml:space="preserve"> pattern is consistent with the need for a high level of </w:t>
      </w:r>
      <w:r w:rsidR="00252E06" w:rsidRPr="004A7031">
        <w:t xml:space="preserve">cell proliferation and </w:t>
      </w:r>
      <w:r w:rsidR="0066040A">
        <w:t>hormone</w:t>
      </w:r>
      <w:r w:rsidR="0066040A" w:rsidRPr="004A7031">
        <w:t xml:space="preserve"> </w:t>
      </w:r>
      <w:r w:rsidR="00F75649" w:rsidRPr="004A7031">
        <w:t xml:space="preserve">secretion by the early </w:t>
      </w:r>
      <w:r w:rsidR="00715B4A" w:rsidRPr="004A7031">
        <w:t>placenta</w:t>
      </w:r>
      <w:r w:rsidR="00F75649" w:rsidRPr="004A7031">
        <w:t xml:space="preserve">, </w:t>
      </w:r>
      <w:r w:rsidR="00BC476E">
        <w:t>such as</w:t>
      </w:r>
      <w:r w:rsidR="00F75649" w:rsidRPr="004A7031">
        <w:t xml:space="preserve"> hCG</w:t>
      </w:r>
      <w:r w:rsidR="00BC476E">
        <w:t xml:space="preserve"> </w:t>
      </w:r>
      <w:r w:rsidR="00804FA6">
        <w:t>to secure implantation and</w:t>
      </w:r>
      <w:r w:rsidR="00F75649" w:rsidRPr="004A7031">
        <w:t xml:space="preserve"> prevent</w:t>
      </w:r>
      <w:r w:rsidR="00804FA6">
        <w:t xml:space="preserve"> </w:t>
      </w:r>
      <w:r w:rsidR="00BC476E" w:rsidRPr="004A7031">
        <w:t>menses</w:t>
      </w:r>
      <w:r w:rsidR="00F75649" w:rsidRPr="004A7031">
        <w:t xml:space="preserve">. </w:t>
      </w:r>
      <w:r w:rsidR="00673CDC" w:rsidRPr="004A7031">
        <w:t xml:space="preserve">Our results support the concept that the human placenta develops </w:t>
      </w:r>
      <w:r w:rsidR="00715B4A" w:rsidRPr="004A7031">
        <w:t>in a physiological</w:t>
      </w:r>
      <w:r w:rsidR="00673CDC" w:rsidRPr="004A7031">
        <w:t xml:space="preserve"> low</w:t>
      </w:r>
      <w:r w:rsidR="00715B4A" w:rsidRPr="004A7031">
        <w:t>-</w:t>
      </w:r>
      <w:r w:rsidR="00673CDC" w:rsidRPr="004A7031">
        <w:t>oxy</w:t>
      </w:r>
      <w:r w:rsidR="00715B4A" w:rsidRPr="004A7031">
        <w:t>gen, rather than a</w:t>
      </w:r>
      <w:r w:rsidR="0066040A">
        <w:t>n</w:t>
      </w:r>
      <w:r w:rsidR="00673CDC" w:rsidRPr="004A7031">
        <w:t xml:space="preserve"> hypoxic, environment.</w:t>
      </w:r>
    </w:p>
    <w:p w14:paraId="6EC3D635" w14:textId="43E4F164" w:rsidR="005C0AD6" w:rsidRDefault="005C0AD6" w:rsidP="004462A8">
      <w:pPr>
        <w:jc w:val="both"/>
      </w:pPr>
    </w:p>
    <w:p w14:paraId="40C23F08" w14:textId="77777777" w:rsidR="001F0750" w:rsidRPr="00593870" w:rsidRDefault="001F0750">
      <w:pPr>
        <w:pStyle w:val="Heading2"/>
        <w:spacing w:line="480" w:lineRule="auto"/>
        <w:rPr>
          <w:rFonts w:ascii="Times New Roman" w:hAnsi="Times New Roman" w:cs="Times New Roman"/>
        </w:rPr>
      </w:pPr>
    </w:p>
    <w:p w14:paraId="5A87B41E" w14:textId="07954611" w:rsidR="00C1078C" w:rsidRDefault="00C1078C">
      <w:pPr>
        <w:rPr>
          <w:rFonts w:eastAsia="Arial"/>
          <w:b/>
          <w:sz w:val="36"/>
          <w:szCs w:val="36"/>
          <w:lang w:eastAsia="en-GB"/>
        </w:rPr>
      </w:pPr>
      <w:bookmarkStart w:id="3" w:name="_dzlhtva3mx24" w:colFirst="0" w:colLast="0"/>
      <w:bookmarkEnd w:id="3"/>
      <w:r>
        <w:rPr>
          <w:rFonts w:eastAsia="Arial"/>
        </w:rPr>
        <w:br w:type="page"/>
      </w:r>
      <w:r w:rsidR="00BB1303">
        <w:rPr>
          <w:rFonts w:eastAsia="Arial"/>
        </w:rPr>
        <w:lastRenderedPageBreak/>
        <w:tab/>
      </w:r>
    </w:p>
    <w:p w14:paraId="76F8E4BA" w14:textId="6D0B033A" w:rsidR="001F0750" w:rsidRPr="00C1078C" w:rsidRDefault="00F761E8">
      <w:pPr>
        <w:pStyle w:val="Heading2"/>
        <w:keepNext w:val="0"/>
        <w:keepLines w:val="0"/>
        <w:shd w:val="clear" w:color="auto" w:fill="FFFFFF"/>
        <w:spacing w:before="0" w:line="312" w:lineRule="auto"/>
        <w:rPr>
          <w:rFonts w:ascii="Times New Roman" w:eastAsia="Arial" w:hAnsi="Times New Roman" w:cs="Times New Roman"/>
        </w:rPr>
      </w:pPr>
      <w:r w:rsidRPr="00C1078C">
        <w:rPr>
          <w:rFonts w:ascii="Times New Roman" w:eastAsia="Arial" w:hAnsi="Times New Roman" w:cs="Times New Roman"/>
        </w:rPr>
        <w:t>Significance Statement</w:t>
      </w:r>
    </w:p>
    <w:p w14:paraId="505AFEFC" w14:textId="77777777" w:rsidR="001F0750" w:rsidRPr="00593870" w:rsidRDefault="001F0750"/>
    <w:p w14:paraId="1A8DEE0A" w14:textId="19C9AF60" w:rsidR="00366AD9" w:rsidRDefault="00FF6CEF" w:rsidP="00941E25">
      <w:pPr>
        <w:spacing w:after="240"/>
        <w:jc w:val="both"/>
        <w:rPr>
          <w:rStyle w:val="Strong"/>
          <w:b w:val="0"/>
          <w:bCs w:val="0"/>
          <w:color w:val="212121"/>
        </w:rPr>
      </w:pPr>
      <w:bookmarkStart w:id="4" w:name="_lm2qvp5z7xxb" w:colFirst="0" w:colLast="0"/>
      <w:bookmarkEnd w:id="4"/>
      <w:r>
        <w:t>F</w:t>
      </w:r>
      <w:r w:rsidR="000E175B">
        <w:t xml:space="preserve">ailure of normal </w:t>
      </w:r>
      <w:r w:rsidR="00296A61">
        <w:t xml:space="preserve">placental </w:t>
      </w:r>
      <w:r w:rsidR="000E175B">
        <w:t>development lead</w:t>
      </w:r>
      <w:r w:rsidR="00744D96">
        <w:t>s</w:t>
      </w:r>
      <w:r w:rsidR="000E175B">
        <w:t xml:space="preserve"> to complicati</w:t>
      </w:r>
      <w:r>
        <w:t>ons, including miscarriage</w:t>
      </w:r>
      <w:r w:rsidR="008D0E8F">
        <w:t xml:space="preserve"> and</w:t>
      </w:r>
      <w:r w:rsidR="00FA3942">
        <w:t xml:space="preserve"> fetal growth restriction</w:t>
      </w:r>
      <w:r w:rsidR="000E175B">
        <w:t xml:space="preserve">. </w:t>
      </w:r>
      <w:r w:rsidR="00744D96">
        <w:t xml:space="preserve">The human </w:t>
      </w:r>
      <w:r w:rsidR="00FA3942">
        <w:t xml:space="preserve">gestational sac </w:t>
      </w:r>
      <w:r w:rsidR="00744D96">
        <w:t>undergoes major</w:t>
      </w:r>
      <w:r w:rsidR="00FA3942">
        <w:t xml:space="preserve"> </w:t>
      </w:r>
      <w:r w:rsidR="003B1150">
        <w:t>physiological</w:t>
      </w:r>
      <w:r w:rsidR="00744D96">
        <w:t xml:space="preserve"> </w:t>
      </w:r>
      <w:r w:rsidR="00FA3942">
        <w:t xml:space="preserve">changes </w:t>
      </w:r>
      <w:r w:rsidR="00744D96">
        <w:t xml:space="preserve">at </w:t>
      </w:r>
      <w:r>
        <w:t>10-12 weeks</w:t>
      </w:r>
      <w:r w:rsidR="003B1150">
        <w:t>’</w:t>
      </w:r>
      <w:r>
        <w:t xml:space="preserve"> </w:t>
      </w:r>
      <w:r w:rsidR="00FA3942">
        <w:t xml:space="preserve">gestation </w:t>
      </w:r>
      <w:r w:rsidR="00744D96">
        <w:t>with onset of the</w:t>
      </w:r>
      <w:r>
        <w:t xml:space="preserve"> maternal </w:t>
      </w:r>
      <w:r w:rsidR="00FA3942">
        <w:t>intraplacental</w:t>
      </w:r>
      <w:r>
        <w:t xml:space="preserve"> circulation, including </w:t>
      </w:r>
      <w:r w:rsidR="00744D96">
        <w:t>a three-fold rise in oxygen concentrati</w:t>
      </w:r>
      <w:r>
        <w:t>on</w:t>
      </w:r>
      <w:r w:rsidR="00744D96">
        <w:t>.</w:t>
      </w:r>
      <w:r>
        <w:t xml:space="preserve"> </w:t>
      </w:r>
      <w:r w:rsidR="006542B4" w:rsidRPr="006542B4">
        <w:t xml:space="preserve">Transcriptome and DNA methylation </w:t>
      </w:r>
      <w:r w:rsidR="008D0E8F" w:rsidRPr="006542B4">
        <w:t>analys</w:t>
      </w:r>
      <w:r w:rsidR="008D0E8F">
        <w:t>e</w:t>
      </w:r>
      <w:r w:rsidR="008D0E8F" w:rsidRPr="006542B4">
        <w:t xml:space="preserve">s </w:t>
      </w:r>
      <w:r w:rsidR="006542B4" w:rsidRPr="006542B4">
        <w:t>of accurately dated placental</w:t>
      </w:r>
      <w:r w:rsidR="00744D96" w:rsidRPr="006542B4">
        <w:t xml:space="preserve"> </w:t>
      </w:r>
      <w:r w:rsidR="00744D96">
        <w:t xml:space="preserve">samples collected </w:t>
      </w:r>
      <w:r w:rsidR="003B1150">
        <w:t>across the transition</w:t>
      </w:r>
      <w:r w:rsidR="00744D96">
        <w:t xml:space="preserve"> </w:t>
      </w:r>
      <w:r w:rsidR="00941E25">
        <w:t>reveal</w:t>
      </w:r>
      <w:r>
        <w:t>ed</w:t>
      </w:r>
      <w:r w:rsidR="00941E25">
        <w:t xml:space="preserve"> </w:t>
      </w:r>
      <w:r>
        <w:t>that</w:t>
      </w:r>
      <w:r w:rsidR="003B1150">
        <w:t>,</w:t>
      </w:r>
      <w:r>
        <w:t xml:space="preserve"> paradoxically</w:t>
      </w:r>
      <w:r w:rsidR="003B1150">
        <w:t>,</w:t>
      </w:r>
      <w:r>
        <w:t xml:space="preserve"> placental tissues are highly proliferative and synthetic during the</w:t>
      </w:r>
      <w:r w:rsidR="00941E25">
        <w:t xml:space="preserve"> </w:t>
      </w:r>
      <w:r w:rsidR="008D0E8F">
        <w:t xml:space="preserve">first trimester </w:t>
      </w:r>
      <w:r w:rsidR="00941E25">
        <w:t>low-oxygen</w:t>
      </w:r>
      <w:r>
        <w:t>,</w:t>
      </w:r>
      <w:r w:rsidR="00941E25">
        <w:t xml:space="preserve"> glycolytic environment</w:t>
      </w:r>
      <w:r>
        <w:t>, secreting peptide hormones that signal pregnancy.</w:t>
      </w:r>
      <w:r w:rsidR="00E27890">
        <w:t xml:space="preserve"> Transport pathways appear to switch during the second trimester with more direc</w:t>
      </w:r>
      <w:r w:rsidR="00A52821">
        <w:t xml:space="preserve">t access to maternal blood. Correlations </w:t>
      </w:r>
      <w:r w:rsidR="00A52821" w:rsidRPr="006542B4">
        <w:t xml:space="preserve">between differentially expressed genes </w:t>
      </w:r>
      <w:r w:rsidR="00A52821">
        <w:t xml:space="preserve">and </w:t>
      </w:r>
      <w:r w:rsidR="00A52821" w:rsidRPr="006542B4">
        <w:t>promoter/gene body methylation</w:t>
      </w:r>
      <w:r w:rsidR="00A52821">
        <w:t xml:space="preserve"> were observed across</w:t>
      </w:r>
      <w:r w:rsidR="006542B4" w:rsidRPr="006542B4">
        <w:t xml:space="preserve"> the trimesters</w:t>
      </w:r>
      <w:r w:rsidR="00A52821">
        <w:t>.</w:t>
      </w:r>
      <w:r w:rsidR="008D0E8F">
        <w:t xml:space="preserve"> Further, we identify a novel placental hormone, spexin, that may modulate maternal metabolism.</w:t>
      </w:r>
      <w:r w:rsidR="008D0E8F">
        <w:rPr>
          <w:rStyle w:val="Strong"/>
          <w:b w:val="0"/>
          <w:bCs w:val="0"/>
          <w:color w:val="212121"/>
        </w:rPr>
        <w:t xml:space="preserve"> </w:t>
      </w:r>
    </w:p>
    <w:p w14:paraId="6189DAAA" w14:textId="77777777" w:rsidR="00FF6CEF" w:rsidRDefault="00FF6CEF" w:rsidP="00941E25">
      <w:pPr>
        <w:spacing w:after="240"/>
        <w:jc w:val="both"/>
      </w:pPr>
    </w:p>
    <w:p w14:paraId="0096A0F3" w14:textId="77777777" w:rsidR="00FF6CEF" w:rsidRDefault="00FF6CEF" w:rsidP="00941E25">
      <w:pPr>
        <w:spacing w:after="240"/>
        <w:jc w:val="both"/>
      </w:pPr>
    </w:p>
    <w:p w14:paraId="2DA9410D" w14:textId="77777777" w:rsidR="00FF6CEF" w:rsidRDefault="00FF6CEF" w:rsidP="00941E25">
      <w:pPr>
        <w:spacing w:after="240"/>
        <w:jc w:val="both"/>
      </w:pPr>
    </w:p>
    <w:p w14:paraId="51316118" w14:textId="77777777" w:rsidR="00FF6CEF" w:rsidRDefault="00FF6CEF" w:rsidP="00941E25">
      <w:pPr>
        <w:spacing w:after="240"/>
        <w:jc w:val="both"/>
      </w:pPr>
    </w:p>
    <w:p w14:paraId="6E66C519" w14:textId="77777777" w:rsidR="00FF6CEF" w:rsidRDefault="00FF6CEF" w:rsidP="00941E25">
      <w:pPr>
        <w:spacing w:after="240"/>
        <w:jc w:val="both"/>
      </w:pPr>
    </w:p>
    <w:p w14:paraId="4DF4F465" w14:textId="0AA0CB30" w:rsidR="001F0750" w:rsidRPr="00BC7058" w:rsidRDefault="00E77124" w:rsidP="00BC7058">
      <w:pPr>
        <w:spacing w:after="240"/>
        <w:rPr>
          <w:b/>
          <w:sz w:val="36"/>
          <w:szCs w:val="36"/>
        </w:rPr>
      </w:pPr>
      <w:r w:rsidRPr="00593870">
        <w:br w:type="page"/>
      </w:r>
      <w:r w:rsidR="00F761E8" w:rsidRPr="00BC7058">
        <w:rPr>
          <w:b/>
          <w:sz w:val="32"/>
          <w:szCs w:val="32"/>
        </w:rPr>
        <w:lastRenderedPageBreak/>
        <w:t>Introduction</w:t>
      </w:r>
    </w:p>
    <w:p w14:paraId="354811C9" w14:textId="4F53C6E5" w:rsidR="001F0750" w:rsidRPr="00593870" w:rsidRDefault="00F761E8" w:rsidP="00075363">
      <w:pPr>
        <w:spacing w:after="240"/>
        <w:jc w:val="both"/>
      </w:pPr>
      <w:r w:rsidRPr="00593870">
        <w:t>The placenta is essential to a successful pregnancy and the life-long health of the offspring. Impaired placental function has both immediate obstetric consequences</w:t>
      </w:r>
      <w:r w:rsidR="00244307" w:rsidRPr="00593870">
        <w:t xml:space="preserve"> </w:t>
      </w:r>
      <w:r w:rsidR="00554AB2">
        <w:fldChar w:fldCharType="begin"/>
      </w:r>
      <w:r w:rsidR="00EC2A23">
        <w:instrText xml:space="preserve"> ADDIN EN.CITE &lt;EndNote&gt;&lt;Cite&gt;&lt;Author&gt;Brosens&lt;/Author&gt;&lt;Year&gt;2011&lt;/Year&gt;&lt;RecNum&gt;605&lt;/RecNum&gt;&lt;DisplayText&gt;(1)&lt;/DisplayText&gt;&lt;record&gt;&lt;rec-number&gt;605&lt;/rec-number&gt;&lt;foreign-keys&gt;&lt;key app="EN" db-id="etfv0p229szrt2eewfrv2xdyf0rt2v0rvrzs" timestamp="1507208089"&gt;605&lt;/key&gt;&lt;/foreign-keys&gt;&lt;ref-type name="Journal Article"&gt;17&lt;/ref-type&gt;&lt;contributors&gt;&lt;authors&gt;&lt;author&gt;Brosens, I.&lt;/author&gt;&lt;author&gt;Pijnenborg, R.&lt;/author&gt;&lt;author&gt;Vercruysse, L.&lt;/author&gt;&lt;author&gt;Romero, R.&lt;/author&gt;&lt;/authors&gt;&lt;/contributors&gt;&lt;auth-address&gt;Leuven Institute for Fertility and Embryology, Leuven, Belgium.&lt;/auth-address&gt;&lt;titles&gt;&lt;title&gt;The &amp;quot;Great Obstetrical Syndromes&amp;quot; are associated with disorders of deep placentation&lt;/title&gt;&lt;secondary-title&gt;Am J Obstet Gynecol&lt;/secondary-title&gt;&lt;/titles&gt;&lt;periodical&gt;&lt;full-title&gt;Am J Obstet Gynecol&lt;/full-title&gt;&lt;/periodical&gt;&lt;pages&gt;193-201&lt;/pages&gt;&lt;volume&gt;204&lt;/volume&gt;&lt;number&gt;3&lt;/number&gt;&lt;edition&gt;2010/11/26&lt;/edition&gt;&lt;keywords&gt;&lt;keyword&gt;Biopsy&lt;/keyword&gt;&lt;keyword&gt;Female&lt;/keyword&gt;&lt;keyword&gt;Humans&lt;/keyword&gt;&lt;keyword&gt;Placenta/*blood supply/pathology&lt;/keyword&gt;&lt;keyword&gt;Placenta Diseases/pathology/*physiopathology&lt;/keyword&gt;&lt;keyword&gt;Pregnancy&lt;/keyword&gt;&lt;keyword&gt;Pregnancy Complications/pathology/*physiopathology&lt;/keyword&gt;&lt;keyword&gt;Syndrome&lt;/keyword&gt;&lt;/keywords&gt;&lt;dates&gt;&lt;year&gt;2011&lt;/year&gt;&lt;pub-dates&gt;&lt;date&gt;Mar&lt;/date&gt;&lt;/pub-dates&gt;&lt;/dates&gt;&lt;isbn&gt;1097-6868 (Electronic)&amp;#xD;0002-9378 (Linking)&lt;/isbn&gt;&lt;accession-num&gt;21094932&lt;/accession-num&gt;&lt;urls&gt;&lt;related-urls&gt;&lt;url&gt;https://www.ncbi.nlm.nih.gov/pubmed/21094932&lt;/url&gt;&lt;/related-urls&gt;&lt;/urls&gt;&lt;custom2&gt;PMC3369813&lt;/custom2&gt;&lt;electronic-resource-num&gt;10.1016/j.ajog.2010.08.009&lt;/electronic-resource-num&gt;&lt;/record&gt;&lt;/Cite&gt;&lt;/EndNote&gt;</w:instrText>
      </w:r>
      <w:r w:rsidR="00554AB2">
        <w:fldChar w:fldCharType="separate"/>
      </w:r>
      <w:r w:rsidR="00554AB2">
        <w:rPr>
          <w:noProof/>
        </w:rPr>
        <w:t>(1)</w:t>
      </w:r>
      <w:r w:rsidR="00554AB2">
        <w:fldChar w:fldCharType="end"/>
      </w:r>
      <w:r w:rsidRPr="00593870">
        <w:t>, including</w:t>
      </w:r>
      <w:r w:rsidR="00F20A0E">
        <w:t xml:space="preserve"> miscarriage,</w:t>
      </w:r>
      <w:r w:rsidRPr="00593870">
        <w:t xml:space="preserve"> fetal growth restriction, pre-eclampsia and stillbirth, and long-term impact on the risk of chronic disease for the offspring through developmental programming</w:t>
      </w:r>
      <w:r w:rsidR="00244307" w:rsidRPr="00593870">
        <w:t xml:space="preserve"> </w:t>
      </w:r>
      <w:r w:rsidR="00554AB2">
        <w:fldChar w:fldCharType="begin"/>
      </w:r>
      <w:r w:rsidR="00EC2A23">
        <w:instrText xml:space="preserve"> ADDIN EN.CITE &lt;EndNote&gt;&lt;Cite&gt;&lt;Author&gt;Burton&lt;/Author&gt;&lt;Year&gt;2016&lt;/Year&gt;&lt;RecNum&gt;904&lt;/RecNum&gt;&lt;DisplayText&gt;(2)&lt;/DisplayText&gt;&lt;record&gt;&lt;rec-number&gt;904&lt;/rec-number&gt;&lt;foreign-keys&gt;&lt;key app="EN" db-id="etfv0p229szrt2eewfrv2xdyf0rt2v0rvrzs" timestamp="1574955569"&gt;904&lt;/key&gt;&lt;/foreign-keys&gt;&lt;ref-type name="Journal Article"&gt;17&lt;/ref-type&gt;&lt;contributors&gt;&lt;authors&gt;&lt;author&gt;Burton, G. J.&lt;/author&gt;&lt;author&gt;Fowden, A. L.&lt;/author&gt;&lt;author&gt;Thornburg, K. L.&lt;/author&gt;&lt;/authors&gt;&lt;/contributors&gt;&lt;auth-address&gt;Centre for Trophoblast Research and Department of Physiology, Development and Neuroscience, University of Cambridge, Cambridge, United Kingdom; and Department of Medicine, Knight Cardiovascular Institute, and Moore Institute for Nutrition and Wellness, Oregon Health and Science University, Portland, Oregon.&lt;/auth-address&gt;&lt;titles&gt;&lt;title&gt;Placental Origins of Chronic Disease&lt;/title&gt;&lt;secondary-title&gt;Physiol Rev&lt;/secondary-title&gt;&lt;/titles&gt;&lt;periodical&gt;&lt;full-title&gt;Physiol Rev&lt;/full-title&gt;&lt;abbr-1&gt;Physiological reviews&lt;/abbr-1&gt;&lt;/periodical&gt;&lt;pages&gt;1509-65&lt;/pages&gt;&lt;volume&gt;96&lt;/volume&gt;&lt;number&gt;4&lt;/number&gt;&lt;edition&gt;2016/09/09&lt;/edition&gt;&lt;keywords&gt;&lt;keyword&gt;Animals&lt;/keyword&gt;&lt;keyword&gt;*Chronic Disease&lt;/keyword&gt;&lt;keyword&gt;Female&lt;/keyword&gt;&lt;keyword&gt;Fetal Development/*physiology&lt;/keyword&gt;&lt;keyword&gt;Humans&lt;/keyword&gt;&lt;keyword&gt;Maternal-Fetal Exchange/*physiology&lt;/keyword&gt;&lt;keyword&gt;Placenta/*physiology&lt;/keyword&gt;&lt;keyword&gt;Placentation/physiology&lt;/keyword&gt;&lt;keyword&gt;Pregnancy&lt;/keyword&gt;&lt;keyword&gt;Prenatal Exposure Delayed Effects/*physiopathology&lt;/keyword&gt;&lt;/keywords&gt;&lt;dates&gt;&lt;year&gt;2016&lt;/year&gt;&lt;pub-dates&gt;&lt;date&gt;Oct&lt;/date&gt;&lt;/pub-dates&gt;&lt;/dates&gt;&lt;isbn&gt;1522-1210 (Electronic)&amp;#xD;0031-9333 (Linking)&lt;/isbn&gt;&lt;accession-num&gt;27604528&lt;/accession-num&gt;&lt;urls&gt;&lt;related-urls&gt;&lt;url&gt;https://www.ncbi.nlm.nih.gov/pubmed/27604528&lt;/url&gt;&lt;/related-urls&gt;&lt;/urls&gt;&lt;custom2&gt;PMC5504455&lt;/custom2&gt;&lt;electronic-resource-num&gt;10.1152/physrev.00029.2015&lt;/electronic-resource-num&gt;&lt;/record&gt;&lt;/Cite&gt;&lt;/EndNote&gt;</w:instrText>
      </w:r>
      <w:r w:rsidR="00554AB2">
        <w:fldChar w:fldCharType="separate"/>
      </w:r>
      <w:r w:rsidR="00554AB2">
        <w:rPr>
          <w:noProof/>
        </w:rPr>
        <w:t>(2)</w:t>
      </w:r>
      <w:r w:rsidR="00554AB2">
        <w:fldChar w:fldCharType="end"/>
      </w:r>
      <w:r w:rsidRPr="00593870">
        <w:t>. Recent advances in imaging and biomarker</w:t>
      </w:r>
      <w:r w:rsidR="00863FD7">
        <w:t xml:space="preserve"> studies</w:t>
      </w:r>
      <w:r w:rsidRPr="00593870">
        <w:t xml:space="preserve"> indicate that the pathophysiology of many non-communicable complications of pregnancy starts during early pregnancy</w:t>
      </w:r>
      <w:r w:rsidR="00714E64" w:rsidRPr="00593870">
        <w:t xml:space="preserve"> </w:t>
      </w:r>
      <w:r w:rsidR="00554AB2">
        <w:fldChar w:fldCharType="begin"/>
      </w:r>
      <w:r w:rsidR="00EC2A23">
        <w:instrText xml:space="preserve"> ADDIN EN.CITE &lt;EndNote&gt;&lt;Cite&gt;&lt;Author&gt;Smith&lt;/Author&gt;&lt;Year&gt;2010&lt;/Year&gt;&lt;RecNum&gt;929&lt;/RecNum&gt;&lt;DisplayText&gt;(3)&lt;/DisplayText&gt;&lt;record&gt;&lt;rec-number&gt;929&lt;/rec-number&gt;&lt;foreign-keys&gt;&lt;key app="EN" db-id="etfv0p229szrt2eewfrv2xdyf0rt2v0rvrzs" timestamp="1575390820"&gt;929&lt;/key&gt;&lt;/foreign-keys&gt;&lt;ref-type name="Journal Article"&gt;17&lt;/ref-type&gt;&lt;contributors&gt;&lt;authors&gt;&lt;author&gt;Smith, G. C.&lt;/author&gt;&lt;/authors&gt;&lt;/contributors&gt;&lt;titles&gt;&lt;title&gt;First-trimester determination of complications of late pregnancy&lt;/title&gt;&lt;secondary-title&gt;JAMA&lt;/secondary-title&gt;&lt;/titles&gt;&lt;periodical&gt;&lt;full-title&gt;JAMA&lt;/full-title&gt;&lt;/periodical&gt;&lt;pages&gt;561-2&lt;/pages&gt;&lt;volume&gt;303&lt;/volume&gt;&lt;number&gt;6&lt;/number&gt;&lt;edition&gt;2010/02/11&lt;/edition&gt;&lt;keywords&gt;&lt;keyword&gt;Female&lt;/keyword&gt;&lt;keyword&gt;*Fetal Development&lt;/keyword&gt;&lt;keyword&gt;Fetal Growth Retardation/*etiology&lt;/keyword&gt;&lt;keyword&gt;Humans&lt;/keyword&gt;&lt;keyword&gt;Infant, Low Birth Weight&lt;/keyword&gt;&lt;keyword&gt;Infant, Newborn&lt;/keyword&gt;&lt;keyword&gt;Infant, Small for Gestational Age&lt;/keyword&gt;&lt;keyword&gt;Placenta/physiology&lt;/keyword&gt;&lt;keyword&gt;Placentation&lt;/keyword&gt;&lt;keyword&gt;Pregnancy&lt;/keyword&gt;&lt;keyword&gt;Pregnancy Complications/*epidemiology&lt;/keyword&gt;&lt;keyword&gt;*Pregnancy Trimester, First&lt;/keyword&gt;&lt;keyword&gt;Reproducibility of Results&lt;/keyword&gt;&lt;keyword&gt;Risk Factors&lt;/keyword&gt;&lt;/keywords&gt;&lt;dates&gt;&lt;year&gt;2010&lt;/year&gt;&lt;pub-dates&gt;&lt;date&gt;Feb 10&lt;/date&gt;&lt;/pub-dates&gt;&lt;/dates&gt;&lt;isbn&gt;1538-3598 (Electronic)&amp;#xD;0098-7484 (Linking)&lt;/isbn&gt;&lt;accession-num&gt;20145237&lt;/accession-num&gt;&lt;urls&gt;&lt;related-urls&gt;&lt;url&gt;https://www.ncbi.nlm.nih.gov/pubmed/20145237&lt;/url&gt;&lt;/related-urls&gt;&lt;/urls&gt;&lt;electronic-resource-num&gt;10.1001/jama.2010.102&lt;/electronic-resource-num&gt;&lt;/record&gt;&lt;/Cite&gt;&lt;/EndNote&gt;</w:instrText>
      </w:r>
      <w:r w:rsidR="00554AB2">
        <w:fldChar w:fldCharType="separate"/>
      </w:r>
      <w:r w:rsidR="00554AB2">
        <w:rPr>
          <w:noProof/>
        </w:rPr>
        <w:t>(3)</w:t>
      </w:r>
      <w:r w:rsidR="00554AB2">
        <w:fldChar w:fldCharType="end"/>
      </w:r>
      <w:r w:rsidRPr="00593870">
        <w:t xml:space="preserve">. The </w:t>
      </w:r>
      <w:r w:rsidR="00F20A0E">
        <w:t>human gestational sac</w:t>
      </w:r>
      <w:r w:rsidRPr="00593870">
        <w:t xml:space="preserve"> </w:t>
      </w:r>
      <w:r w:rsidR="00956D1F">
        <w:t>from</w:t>
      </w:r>
      <w:r w:rsidR="00956D1F" w:rsidRPr="00593870">
        <w:t xml:space="preserve"> </w:t>
      </w:r>
      <w:r w:rsidRPr="00593870">
        <w:t>which the placenta</w:t>
      </w:r>
      <w:r w:rsidR="00F20A0E">
        <w:t xml:space="preserve"> and fetus</w:t>
      </w:r>
      <w:r w:rsidRPr="00593870">
        <w:t xml:space="preserve"> develop undergoes a major transition towards the end of the first trimester with the switch from primarily histotrophic to hemotrophic nutrition</w:t>
      </w:r>
      <w:r w:rsidR="00F679AF">
        <w:t xml:space="preserve"> </w:t>
      </w:r>
      <w:r w:rsidR="00554AB2">
        <w:fldChar w:fldCharType="begin"/>
      </w:r>
      <w:r w:rsidR="00554AB2">
        <w:instrText xml:space="preserve"> ADDIN EN.CITE &lt;EndNote&gt;&lt;Cite&gt;&lt;Author&gt;Burton&lt;/Author&gt;&lt;Year&gt;2010&lt;/Year&gt;&lt;RecNum&gt;1670&lt;/RecNum&gt;&lt;DisplayText&gt;(4)&lt;/DisplayText&gt;&lt;record&gt;&lt;rec-number&gt;1670&lt;/rec-number&gt;&lt;foreign-keys&gt;&lt;key app="EN" db-id="srzzf0e9o0v508evxdixdvsjrpzzfsftssdp" timestamp="0"&gt;1670&lt;/key&gt;&lt;/foreign-keys&gt;&lt;ref-type name="Journal Article"&gt;17&lt;/ref-type&gt;&lt;contributors&gt;&lt;authors&gt;&lt;author&gt;Burton, G.J.&lt;/author&gt;&lt;author&gt;Jauniaux, E.&lt;/author&gt;&lt;author&gt;Charnock-Jones, D.S.&lt;/author&gt;&lt;/authors&gt;&lt;/contributors&gt;&lt;titles&gt;&lt;title&gt;The influence of the intrauterine environment on human placental development&lt;/title&gt;&lt;secondary-title&gt;Int J Dev Biol&lt;/secondary-title&gt;&lt;/titles&gt;&lt;periodical&gt;&lt;full-title&gt;Int J Dev Biol&lt;/full-title&gt;&lt;/periodical&gt;&lt;pages&gt;303-312&lt;/pages&gt;&lt;volume&gt;54&lt;/volume&gt;&lt;dates&gt;&lt;year&gt;2010&lt;/year&gt;&lt;/dates&gt;&lt;urls&gt;&lt;/urls&gt;&lt;/record&gt;&lt;/Cite&gt;&lt;/EndNote&gt;</w:instrText>
      </w:r>
      <w:r w:rsidR="00554AB2">
        <w:fldChar w:fldCharType="separate"/>
      </w:r>
      <w:r w:rsidR="00554AB2">
        <w:rPr>
          <w:noProof/>
        </w:rPr>
        <w:t>(4)</w:t>
      </w:r>
      <w:r w:rsidR="00554AB2">
        <w:fldChar w:fldCharType="end"/>
      </w:r>
      <w:r w:rsidRPr="00593870">
        <w:t xml:space="preserve">. This transition, which involves the same placental structure being </w:t>
      </w:r>
      <w:r w:rsidR="00863FD7">
        <w:t xml:space="preserve">supplied </w:t>
      </w:r>
      <w:r w:rsidR="006B66DD">
        <w:t xml:space="preserve">with nutrients </w:t>
      </w:r>
      <w:r w:rsidR="00863FD7">
        <w:t xml:space="preserve">by </w:t>
      </w:r>
      <w:r w:rsidR="006B66DD">
        <w:t>contrasting</w:t>
      </w:r>
      <w:r w:rsidR="006B66DD" w:rsidRPr="00593870">
        <w:t xml:space="preserve"> </w:t>
      </w:r>
      <w:r w:rsidR="006B66DD">
        <w:t>pathways</w:t>
      </w:r>
      <w:r w:rsidRPr="00593870">
        <w:t xml:space="preserve">, is unique to the human and great apes, and may explain why conditions such as pre-eclampsia are virtually restricted to </w:t>
      </w:r>
      <w:r w:rsidR="00F679AF">
        <w:t>the human</w:t>
      </w:r>
      <w:r w:rsidR="00F679AF" w:rsidRPr="00593870">
        <w:t xml:space="preserve"> </w:t>
      </w:r>
      <w:r w:rsidRPr="00593870">
        <w:t xml:space="preserve">species. </w:t>
      </w:r>
    </w:p>
    <w:p w14:paraId="28DF2290" w14:textId="578DB04A" w:rsidR="001F0750" w:rsidRPr="00593870" w:rsidRDefault="00F761E8">
      <w:pPr>
        <w:jc w:val="both"/>
      </w:pPr>
      <w:r w:rsidRPr="00593870">
        <w:t xml:space="preserve">During the first trimester, maternal arterial blood flow </w:t>
      </w:r>
      <w:r w:rsidR="006D2F7B">
        <w:t>into</w:t>
      </w:r>
      <w:r w:rsidR="006D2F7B" w:rsidRPr="00593870">
        <w:t xml:space="preserve"> </w:t>
      </w:r>
      <w:r w:rsidRPr="00593870">
        <w:t>the placental intervillous space is restricted by aggregates of endovascular trophoblast that migrate down the lumen</w:t>
      </w:r>
      <w:r w:rsidR="00034569">
        <w:t>s</w:t>
      </w:r>
      <w:r w:rsidRPr="00593870">
        <w:t xml:space="preserve"> of the endometrial spiral arteries. The trophoblast cells are loosely linked by desmosomes</w:t>
      </w:r>
      <w:r w:rsidR="00244307" w:rsidRPr="00593870">
        <w:t xml:space="preserve"> </w:t>
      </w:r>
      <w:r w:rsidR="00554AB2">
        <w:fldChar w:fldCharType="begin">
          <w:fldData xml:space="preserve">PEVuZE5vdGU+PENpdGU+PEF1dGhvcj5Sb2JlcnRzPC9BdXRob3I+PFllYXI+MjAxNzwvWWVhcj48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</w:fldData>
        </w:fldChar>
      </w:r>
      <w:r w:rsidR="00EC2A23">
        <w:instrText xml:space="preserve"> ADDIN EN.CITE </w:instrText>
      </w:r>
      <w:r w:rsidR="00EC2A23">
        <w:fldChar w:fldCharType="begin">
          <w:fldData xml:space="preserve">PEVuZE5vdGU+PENpdGU+PEF1dGhvcj5Sb2JlcnRzPC9BdXRob3I+PFllYXI+MjAxNzwvWWVhcj48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</w:fldData>
        </w:fldChar>
      </w:r>
      <w:r w:rsidR="00EC2A23">
        <w:instrText xml:space="preserve"> ADDIN EN.CITE.DATA </w:instrText>
      </w:r>
      <w:r w:rsidR="00EC2A23">
        <w:fldChar w:fldCharType="end"/>
      </w:r>
      <w:r w:rsidR="00554AB2">
        <w:fldChar w:fldCharType="separate"/>
      </w:r>
      <w:r w:rsidR="00554AB2">
        <w:rPr>
          <w:noProof/>
        </w:rPr>
        <w:t>(5)</w:t>
      </w:r>
      <w:r w:rsidR="00554AB2">
        <w:fldChar w:fldCharType="end"/>
      </w:r>
      <w:r w:rsidRPr="00593870">
        <w:t>, creating a network of intercellular channels through which plasma may seep. Consequently, the placenta</w:t>
      </w:r>
      <w:r w:rsidR="006D2F7B">
        <w:t>l</w:t>
      </w:r>
      <w:r w:rsidR="00634E19">
        <w:t xml:space="preserve"> </w:t>
      </w:r>
      <w:r w:rsidR="006D2F7B">
        <w:t>tissue</w:t>
      </w:r>
      <w:r w:rsidR="00634E19">
        <w:t>s</w:t>
      </w:r>
      <w:r w:rsidRPr="00593870">
        <w:t xml:space="preserve"> develop in a relatively </w:t>
      </w:r>
      <w:r w:rsidR="00771EE8" w:rsidRPr="00593870">
        <w:t>low</w:t>
      </w:r>
      <w:r w:rsidR="00771EE8">
        <w:t>-</w:t>
      </w:r>
      <w:r w:rsidRPr="00593870">
        <w:t>oxygen environment</w:t>
      </w:r>
      <w:r w:rsidR="006D54C6">
        <w:t xml:space="preserve"> </w:t>
      </w:r>
      <w:r w:rsidR="006D54C6">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EC2A23">
        <w:instrText xml:space="preserve"> ADDIN EN.CITE </w:instrText>
      </w:r>
      <w:r w:rsidR="00EC2A23">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EC2A23">
        <w:instrText xml:space="preserve"> ADDIN EN.CITE.DATA </w:instrText>
      </w:r>
      <w:r w:rsidR="00EC2A23">
        <w:fldChar w:fldCharType="end"/>
      </w:r>
      <w:r w:rsidR="006D54C6">
        <w:fldChar w:fldCharType="separate"/>
      </w:r>
      <w:r w:rsidR="006D54C6">
        <w:rPr>
          <w:noProof/>
        </w:rPr>
        <w:t>(6)</w:t>
      </w:r>
      <w:r w:rsidR="006D54C6">
        <w:fldChar w:fldCharType="end"/>
      </w:r>
      <w:r w:rsidRPr="00593870">
        <w:t>, supported principally by carbohydrate- and lipid-rich secretions from the endometrial glands</w:t>
      </w:r>
      <w:r w:rsidR="00244307" w:rsidRPr="00593870">
        <w:t xml:space="preserve"> </w:t>
      </w:r>
      <w:r w:rsidR="00554AB2">
        <w:fldChar w:fldCharType="begin"/>
      </w:r>
      <w:r w:rsidR="006D54C6">
        <w:instrText xml:space="preserve"> ADDIN EN.CITE &lt;EndNote&gt;&lt;Cite&gt;&lt;Author&gt;Burton&lt;/Author&gt;&lt;Year&gt;2002&lt;/Year&gt;&lt;RecNum&gt;157&lt;/RecNum&gt;&lt;DisplayText&gt;(7)&lt;/DisplayText&gt;&lt;record&gt;&lt;rec-number&gt;157&lt;/rec-number&gt;&lt;foreign-keys&gt;&lt;key app="EN" db-id="srzzf0e9o0v508evxdixdvsjrpzzfsftssdp" timestamp="0"&gt;157&lt;/key&gt;&lt;/foreign-keys&gt;&lt;ref-type name="Journal Article"&gt;17&lt;/ref-type&gt;&lt;contributors&gt;&lt;authors&gt;&lt;author&gt;Burton, G.J.&lt;/author&gt;&lt;author&gt;Watson, A.L.&lt;/author&gt;&lt;author&gt;Hempstock, J.&lt;/author&gt;&lt;author&gt;Skepper, J.N.&lt;/author&gt;&lt;author&gt;Jauniaux, E.&lt;/author&gt;&lt;/authors&gt;&lt;/contributors&gt;&lt;titles&gt;&lt;title&gt;Uterine glands provide histiotrophic nutrition for the human fetus during the first trimester of pregnancy&lt;/title&gt;&lt;secondary-title&gt;J Clin Endocrinol Metab&lt;/secondary-title&gt;&lt;/titles&gt;&lt;periodical&gt;&lt;full-title&gt;J Clin Endocrinol Metab&lt;/full-title&gt;&lt;/periodical&gt;&lt;pages&gt;2954-2959&lt;/pages&gt;&lt;volume&gt;87&lt;/volume&gt;&lt;dates&gt;&lt;year&gt;2002&lt;/year&gt;&lt;/dates&gt;&lt;urls&gt;&lt;/urls&gt;&lt;/record&gt;&lt;/Cite&gt;&lt;/EndNote&gt;</w:instrText>
      </w:r>
      <w:r w:rsidR="00554AB2">
        <w:fldChar w:fldCharType="separate"/>
      </w:r>
      <w:r w:rsidR="006D54C6">
        <w:rPr>
          <w:noProof/>
        </w:rPr>
        <w:t>(7)</w:t>
      </w:r>
      <w:r w:rsidR="00554AB2">
        <w:fldChar w:fldCharType="end"/>
      </w:r>
      <w:r w:rsidRPr="00593870">
        <w:t>. These secretions are also a potential source of mitogenic growth factors, including epidermal growth factor (EGF) that stimulates proliferation of cytotrophoblast cells when applied to explant cultures</w:t>
      </w:r>
      <w:r w:rsidR="00244307" w:rsidRPr="00593870">
        <w:t xml:space="preserve"> </w:t>
      </w:r>
      <w:r w:rsidR="00554AB2">
        <w:fldChar w:fldCharType="begin"/>
      </w:r>
      <w:r w:rsidR="00A96C44">
        <w:instrText xml:space="preserve"> ADDIN EN.CITE &lt;EndNote&gt;&lt;Cite&gt;&lt;Author&gt;Maruo&lt;/Author&gt;&lt;Year&gt;1992&lt;/Year&gt;&lt;RecNum&gt;891&lt;/RecNum&gt;&lt;DisplayText&gt;(8, 9)&lt;/DisplayText&gt;&lt;record&gt;&lt;rec-number&gt;891&lt;/rec-number&gt;&lt;foreign-keys&gt;&lt;key app="EN" db-id="etfv0p229szrt2eewfrv2xdyf0rt2v0rvrzs" timestamp="1574955044"&gt;891&lt;/key&gt;&lt;/foreign-keys&gt;&lt;ref-type name="Journal Article"&gt;17&lt;/ref-type&gt;&lt;contributors&gt;&lt;authors&gt;&lt;author&gt;Maruo, T.&lt;/author&gt;&lt;author&gt;Matsuo, H.&lt;/author&gt;&lt;author&gt;Murata, K.&lt;/author&gt;&lt;author&gt;Mochizuki, M.&lt;/author&gt;&lt;/authors&gt;&lt;/contributors&gt;&lt;titles&gt;&lt;title&gt;Gestational age-dependent dual action of epidermal growth factor on human placenta early in gestation&lt;/title&gt;&lt;secondary-title&gt;J Clin Endocrinol Metab&lt;/secondary-title&gt;&lt;/titles&gt;&lt;periodical&gt;&lt;full-title&gt;J Clin Endocrinol Metab&lt;/full-title&gt;&lt;/periodical&gt;&lt;pages&gt;1362-1367&lt;/pages&gt;&lt;volume&gt;75&lt;/volume&gt;&lt;dates&gt;&lt;year&gt;1992&lt;/year&gt;&lt;/dates&gt;&lt;urls&gt;&lt;/urls&gt;&lt;/record&gt;&lt;/Cite&gt;&lt;Cite&gt;&lt;Author&gt;Burton&lt;/Author&gt;&lt;Year&gt;2020&lt;/Year&gt;&lt;RecNum&gt;991&lt;/RecNum&gt;&lt;record&gt;&lt;rec-number&gt;991&lt;/rec-number&gt;&lt;foreign-keys&gt;&lt;key app="EN" db-id="etfv0p229szrt2eewfrv2xdyf0rt2v0rvrzs" timestamp="1591968681"&gt;991&lt;/key&gt;&lt;/foreign-keys&gt;&lt;ref-type name="Journal Article"&gt;17&lt;/ref-type&gt;&lt;contributors&gt;&lt;authors&gt;&lt;author&gt;Burton, G.J.&lt;/author&gt;&lt;author&gt;Cindrova-Davies, T.&lt;/author&gt;&lt;author&gt;Turco, M.Y.&lt;/author&gt;&lt;/authors&gt;&lt;/contributors&gt;&lt;titles&gt;&lt;title&gt;Review: Histotrophic nutrition and the placental-endometrial dialogue during human early pregnancy&lt;/title&gt;&lt;secondary-title&gt;Placenta&lt;/secondary-title&gt;&lt;/titles&gt;&lt;periodical&gt;&lt;full-title&gt;Placenta&lt;/full-title&gt;&lt;/periodical&gt;&lt;volume&gt;in press&lt;/volume&gt;&lt;dates&gt;&lt;year&gt;2020&lt;/year&gt;&lt;/dates&gt;&lt;urls&gt;&lt;/urls&gt;&lt;/record&gt;&lt;/Cite&gt;&lt;/EndNote&gt;</w:instrText>
      </w:r>
      <w:r w:rsidR="00554AB2">
        <w:fldChar w:fldCharType="separate"/>
      </w:r>
      <w:r w:rsidR="00A96C44">
        <w:rPr>
          <w:noProof/>
        </w:rPr>
        <w:t>(8, 9)</w:t>
      </w:r>
      <w:r w:rsidR="00554AB2">
        <w:fldChar w:fldCharType="end"/>
      </w:r>
      <w:r w:rsidRPr="00593870">
        <w:t>. Metabolism of the placental tissues is heavily glycolytic, and the phylogenetically ancient polyol pathways are highly active</w:t>
      </w:r>
      <w:r w:rsidR="00244307" w:rsidRPr="00593870">
        <w:t xml:space="preserve"> </w:t>
      </w:r>
      <w:r w:rsidR="00554AB2">
        <w:fldChar w:fldCharType="begin"/>
      </w:r>
      <w:r w:rsidR="00A96C44">
        <w:instrText xml:space="preserve"> ADDIN EN.CITE &lt;EndNote&gt;&lt;Cite&gt;&lt;Author&gt;Burton&lt;/Author&gt;&lt;Year&gt;2017&lt;/Year&gt;&lt;RecNum&gt;868&lt;/RecNum&gt;&lt;DisplayText&gt;(10)&lt;/DisplayText&gt;&lt;record&gt;&lt;rec-number&gt;868&lt;/rec-number&gt;&lt;foreign-keys&gt;&lt;key app="EN" db-id="etfv0p229szrt2eewfrv2xdyf0rt2v0rvrzs" timestamp="1574955043"&gt;868&lt;/key&gt;&lt;/foreign-keys&gt;&lt;ref-type name="Journal Article"&gt;17&lt;/ref-type&gt;&lt;contributors&gt;&lt;authors&gt;&lt;author&gt;Burton, G. J.&lt;/author&gt;&lt;author&gt;Jauniaux, E.&lt;/author&gt;&lt;author&gt;Murray, A. J.&lt;/author&gt;&lt;/authors&gt;&lt;/contributors&gt;&lt;auth-address&gt;Centre for Trophoblast Research, Department of Physiology, Development and Neuroscience, University of Cambridge, Cambridge, UK. Electronic address: gjb2@cam.ac.uk.&amp;#xD;Department of Obstetrics and Gynaecology, University College London Hospitals and UCL Institute for Women&amp;apos;s Health, University College London (UCL), London, UK.&amp;#xD;Centre for Trophoblast Research, Department of Physiology, Development and Neuroscience, University of Cambridge, Cambridge, UK.&lt;/auth-address&gt;&lt;titles&gt;&lt;title&gt;Oxygen and placental development; parallels and differences with tumour biology&lt;/title&gt;&lt;secondary-title&gt;Placenta&lt;/secondary-title&gt;&lt;/titles&gt;&lt;periodical&gt;&lt;full-title&gt;Placenta&lt;/full-title&gt;&lt;/periodical&gt;&lt;pages&gt;14-18&lt;/pages&gt;&lt;volume&gt;56&lt;/volume&gt;&lt;keywords&gt;&lt;keyword&gt;Glycolysis&lt;/keyword&gt;&lt;keyword&gt;Metabolism&lt;/keyword&gt;&lt;keyword&gt;Oxidative stress&lt;/keyword&gt;&lt;keyword&gt;Oxygen&lt;/keyword&gt;&lt;/keywords&gt;&lt;dates&gt;&lt;year&gt;2017&lt;/year&gt;&lt;pub-dates&gt;&lt;date&gt;Aug&lt;/date&gt;&lt;/pub-dates&gt;&lt;/dates&gt;&lt;isbn&gt;1532-3102 (Electronic)&amp;#xD;0143-4004 (Linking)&lt;/isbn&gt;&lt;accession-num&gt;28187917&lt;/accession-num&gt;&lt;urls&gt;&lt;related-urls&gt;&lt;url&gt;https://www.ncbi.nlm.nih.gov/pubmed/28187917&lt;/url&gt;&lt;/related-urls&gt;&lt;/urls&gt;&lt;electronic-resource-num&gt;10.1016/j.placenta.2017.01.130&lt;/electronic-resource-num&gt;&lt;/record&gt;&lt;/Cite&gt;&lt;/EndNote&gt;</w:instrText>
      </w:r>
      <w:r w:rsidR="00554AB2">
        <w:fldChar w:fldCharType="separate"/>
      </w:r>
      <w:r w:rsidR="00A96C44">
        <w:rPr>
          <w:noProof/>
        </w:rPr>
        <w:t>(10)</w:t>
      </w:r>
      <w:r w:rsidR="00554AB2">
        <w:fldChar w:fldCharType="end"/>
      </w:r>
      <w:r w:rsidRPr="00593870">
        <w:t xml:space="preserve">. </w:t>
      </w:r>
    </w:p>
    <w:p w14:paraId="133DC04A" w14:textId="77777777" w:rsidR="001F0750" w:rsidRPr="00593870" w:rsidRDefault="001F0750">
      <w:pPr>
        <w:jc w:val="both"/>
      </w:pPr>
    </w:p>
    <w:p w14:paraId="4DAC3ECE" w14:textId="51F74F3B" w:rsidR="006542B4" w:rsidRPr="006542B4" w:rsidRDefault="00F761E8" w:rsidP="00E745C9">
      <w:pPr>
        <w:jc w:val="both"/>
      </w:pPr>
      <w:r w:rsidRPr="00593870">
        <w:t xml:space="preserve">With </w:t>
      </w:r>
      <w:r w:rsidR="006D2F7B">
        <w:t xml:space="preserve">full </w:t>
      </w:r>
      <w:r w:rsidRPr="00593870">
        <w:t xml:space="preserve">onset of the maternal </w:t>
      </w:r>
      <w:r w:rsidR="006D2F7B">
        <w:t xml:space="preserve">intraplacental </w:t>
      </w:r>
      <w:r w:rsidRPr="00593870">
        <w:t xml:space="preserve">circulation towards the end of the first trimester there is a three-fold rise in </w:t>
      </w:r>
      <w:r w:rsidR="006D2F7B">
        <w:t>local</w:t>
      </w:r>
      <w:r w:rsidR="006D2F7B" w:rsidRPr="00593870">
        <w:t xml:space="preserve"> </w:t>
      </w:r>
      <w:r w:rsidRPr="00593870">
        <w:t>oxygen concentration</w:t>
      </w:r>
      <w:r w:rsidR="006D54C6">
        <w:t xml:space="preserve"> </w:t>
      </w:r>
      <w:r w:rsidR="006D54C6">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EC2A23">
        <w:instrText xml:space="preserve"> ADDIN EN.CITE </w:instrText>
      </w:r>
      <w:r w:rsidR="00EC2A23">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EC2A23">
        <w:instrText xml:space="preserve"> ADDIN EN.CITE.DATA </w:instrText>
      </w:r>
      <w:r w:rsidR="00EC2A23">
        <w:fldChar w:fldCharType="end"/>
      </w:r>
      <w:r w:rsidR="006D54C6">
        <w:fldChar w:fldCharType="separate"/>
      </w:r>
      <w:r w:rsidR="006D54C6">
        <w:rPr>
          <w:noProof/>
        </w:rPr>
        <w:t>(6)</w:t>
      </w:r>
      <w:r w:rsidR="006D54C6">
        <w:fldChar w:fldCharType="end"/>
      </w:r>
      <w:r w:rsidRPr="00593870">
        <w:t xml:space="preserve">. Oxygen has been implicated in the induction of many changes that take place at the transition between the first and second trimesters, including </w:t>
      </w:r>
      <w:r w:rsidR="00771EE8">
        <w:t>villous regression to form the definitive placenta</w:t>
      </w:r>
      <w:r w:rsidR="003F000C">
        <w:t xml:space="preserve"> and the membranes</w:t>
      </w:r>
      <w:r w:rsidR="00771EE8">
        <w:t xml:space="preserve">, </w:t>
      </w:r>
      <w:r w:rsidRPr="00593870">
        <w:t>trophoblast proliferation and invasion, hormone production and transporter expression</w:t>
      </w:r>
      <w:r w:rsidR="00244307" w:rsidRPr="00593870">
        <w:t xml:space="preserve"> </w:t>
      </w:r>
      <w:r w:rsidR="00554AB2">
        <w:fldChar w:fldCharType="begin">
          <w:fldData xml:space="preserve">PEVuZE5vdGU+PENpdGU+PEF1dGhvcj5DYW5pZ2dpYTwvQXV0aG9yPjxZZWFyPjIwMDA8L1llYXI+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</w:fldData>
        </w:fldChar>
      </w:r>
      <w:r w:rsidR="00A96C44">
        <w:instrText xml:space="preserve"> ADDIN EN.CITE </w:instrText>
      </w:r>
      <w:r w:rsidR="00A96C44">
        <w:fldChar w:fldCharType="begin">
          <w:fldData xml:space="preserve">PEVuZE5vdGU+PENpdGU+PEF1dGhvcj5DYW5pZ2dpYTwvQXV0aG9yPjxZZWFyPjIwMDA8L1llYXI+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</w:fldData>
        </w:fldChar>
      </w:r>
      <w:r w:rsidR="00A96C44">
        <w:instrText xml:space="preserve"> ADDIN EN.CITE.DATA </w:instrText>
      </w:r>
      <w:r w:rsidR="00A96C44">
        <w:fldChar w:fldCharType="end"/>
      </w:r>
      <w:r w:rsidR="00554AB2">
        <w:fldChar w:fldCharType="separate"/>
      </w:r>
      <w:r w:rsidR="00A96C44">
        <w:rPr>
          <w:noProof/>
        </w:rPr>
        <w:t>(11-13)</w:t>
      </w:r>
      <w:r w:rsidR="00554AB2">
        <w:fldChar w:fldCharType="end"/>
      </w:r>
      <w:r w:rsidRPr="00593870">
        <w:t xml:space="preserve">. The transition from histotrophic to hemotrophic nutrition involves other potential influences, such as the dilution of growth factor support and increased biomechanical forces, </w:t>
      </w:r>
      <w:r w:rsidR="00634E19">
        <w:t>including</w:t>
      </w:r>
      <w:r w:rsidRPr="00593870">
        <w:t xml:space="preserve"> shear stress</w:t>
      </w:r>
      <w:r w:rsidR="00634E19">
        <w:t xml:space="preserve"> at the villous surface</w:t>
      </w:r>
      <w:r w:rsidRPr="00593870">
        <w:t xml:space="preserve">. Previous studies have compared gene expression in the first trimester placenta as assessed by microarray analysis with that </w:t>
      </w:r>
      <w:r w:rsidR="003F000C">
        <w:t>of</w:t>
      </w:r>
      <w:r w:rsidR="003F000C" w:rsidRPr="00593870">
        <w:t xml:space="preserve"> </w:t>
      </w:r>
      <w:r w:rsidRPr="00593870">
        <w:t>term</w:t>
      </w:r>
      <w:r w:rsidR="003F000C">
        <w:t xml:space="preserve"> placenta</w:t>
      </w:r>
      <w:r w:rsidR="00034569">
        <w:t>s</w:t>
      </w:r>
      <w:r w:rsidR="00244307" w:rsidRPr="00593870">
        <w:t xml:space="preserve"> </w:t>
      </w:r>
      <w:r w:rsidR="00554AB2">
        <w:fldChar w:fldCharType="begin">
          <w:fldData xml:space="preserve">PEVuZE5vdGU+PENpdGU+PEF1dGhvcj5NaWtoZWV2PC9BdXRob3I+PFllYXI+MjAwODwvWWVhcj48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</w:fldData>
        </w:fldChar>
      </w:r>
      <w:r w:rsidR="00A96C44">
        <w:instrText xml:space="preserve"> ADDIN EN.CITE </w:instrText>
      </w:r>
      <w:r w:rsidR="00A96C44">
        <w:fldChar w:fldCharType="begin">
          <w:fldData xml:space="preserve">PEVuZE5vdGU+PENpdGU+PEF1dGhvcj5NaWtoZWV2PC9BdXRob3I+PFllYXI+MjAwODwvWWVhcj48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</w:fldData>
        </w:fldChar>
      </w:r>
      <w:r w:rsidR="00A96C44">
        <w:instrText xml:space="preserve"> ADDIN EN.CITE.DATA </w:instrText>
      </w:r>
      <w:r w:rsidR="00A96C44">
        <w:fldChar w:fldCharType="end"/>
      </w:r>
      <w:r w:rsidR="00554AB2">
        <w:fldChar w:fldCharType="separate"/>
      </w:r>
      <w:r w:rsidR="00A96C44">
        <w:rPr>
          <w:noProof/>
        </w:rPr>
        <w:t>(14, 15)</w:t>
      </w:r>
      <w:r w:rsidR="00554AB2">
        <w:fldChar w:fldCharType="end"/>
      </w:r>
      <w:r w:rsidRPr="00593870">
        <w:t xml:space="preserve">.  </w:t>
      </w:r>
      <w:r w:rsidR="006542B4" w:rsidRPr="006542B4">
        <w:t xml:space="preserve">In order to </w:t>
      </w:r>
      <w:r w:rsidR="00034569">
        <w:t>address</w:t>
      </w:r>
      <w:r w:rsidR="006542B4" w:rsidRPr="006542B4">
        <w:t xml:space="preserve"> the critical changes taking place during the first-second trimester transition, we performed RNA-Seq and array based DNA methylation profiling (matched samples) </w:t>
      </w:r>
      <w:r w:rsidRPr="00593870">
        <w:t>on placental vill</w:t>
      </w:r>
      <w:r w:rsidR="00634E19">
        <w:t>ous</w:t>
      </w:r>
      <w:r w:rsidR="00B75B0A">
        <w:t xml:space="preserve"> tissue</w:t>
      </w:r>
      <w:r w:rsidRPr="00593870">
        <w:t xml:space="preserve"> obtained from </w:t>
      </w:r>
      <w:r w:rsidR="00804FA6">
        <w:t xml:space="preserve">accurately dated </w:t>
      </w:r>
      <w:r w:rsidR="00634E19">
        <w:t xml:space="preserve">narrow </w:t>
      </w:r>
      <w:r w:rsidR="00804FA6">
        <w:t>windows</w:t>
      </w:r>
      <w:r w:rsidR="00634E19">
        <w:t xml:space="preserve"> </w:t>
      </w:r>
      <w:r w:rsidR="00034569">
        <w:t>of</w:t>
      </w:r>
      <w:r w:rsidR="006542B4">
        <w:t xml:space="preserve"> </w:t>
      </w:r>
      <w:r w:rsidR="00804FA6" w:rsidRPr="00593870">
        <w:t>gestatio</w:t>
      </w:r>
      <w:r w:rsidR="00804FA6">
        <w:t xml:space="preserve">n; </w:t>
      </w:r>
      <w:r w:rsidR="006542B4">
        <w:t>7-8 weeks</w:t>
      </w:r>
      <w:r w:rsidR="00634E19">
        <w:t xml:space="preserve"> and </w:t>
      </w:r>
      <w:r w:rsidR="006542B4">
        <w:t xml:space="preserve">13-14 </w:t>
      </w:r>
      <w:r w:rsidRPr="00593870">
        <w:t>weeks</w:t>
      </w:r>
      <w:r w:rsidR="003F000C">
        <w:t xml:space="preserve"> </w:t>
      </w:r>
      <w:r w:rsidR="00804FA6">
        <w:t>respectively</w:t>
      </w:r>
      <w:r w:rsidRPr="00593870">
        <w:t xml:space="preserve">. </w:t>
      </w:r>
      <w:r w:rsidR="00804FA6">
        <w:t xml:space="preserve">The samples were obtained </w:t>
      </w:r>
      <w:r w:rsidR="00804FA6" w:rsidRPr="00593870">
        <w:t>under optimal conditions</w:t>
      </w:r>
      <w:r w:rsidR="00804FA6">
        <w:t xml:space="preserve"> using an ultrasound guided chorionic villous sampling </w:t>
      </w:r>
      <w:r w:rsidR="00224BFE">
        <w:t xml:space="preserve">(CVS) </w:t>
      </w:r>
      <w:r w:rsidR="00804FA6">
        <w:t>technique that avoided the stress induced by curettage</w:t>
      </w:r>
      <w:r w:rsidR="00A96C44">
        <w:t xml:space="preserve"> </w:t>
      </w:r>
      <w:r w:rsidR="00A96C44">
        <w:fldChar w:fldCharType="begin">
          <w:fldData xml:space="preserve">PEVuZE5vdGU+PENpdGU+PEF1dGhvcj5DaW5kcm92YS1EYXZpZXM8L0F1dGhvcj48WWVhcj4yMDE1
PC9ZZWFyPjxSZWNOdW0+NjI2PC9SZWNOdW0+PERpc3BsYXlUZXh0PigxNik8L0Rpc3BsYXlUZXh0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A96C44">
        <w:instrText xml:space="preserve"> ADDIN EN.CITE </w:instrText>
      </w:r>
      <w:r w:rsidR="00A96C44">
        <w:fldChar w:fldCharType="begin">
          <w:fldData xml:space="preserve">PEVuZE5vdGU+PENpdGU+PEF1dGhvcj5DaW5kcm92YS1EYXZpZXM8L0F1dGhvcj48WWVhcj4yMDE1
PC9ZZWFyPjxSZWNOdW0+NjI2PC9SZWNOdW0+PERpc3BsYXlUZXh0PigxNik8L0Rpc3BsYXlUZXh0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A96C44">
        <w:instrText xml:space="preserve"> ADDIN EN.CITE.DATA </w:instrText>
      </w:r>
      <w:r w:rsidR="00A96C44">
        <w:fldChar w:fldCharType="end"/>
      </w:r>
      <w:r w:rsidR="00A96C44">
        <w:fldChar w:fldCharType="separate"/>
      </w:r>
      <w:r w:rsidR="00A96C44">
        <w:rPr>
          <w:noProof/>
        </w:rPr>
        <w:t>(16)</w:t>
      </w:r>
      <w:r w:rsidR="00A96C44">
        <w:fldChar w:fldCharType="end"/>
      </w:r>
      <w:r w:rsidR="00804FA6">
        <w:t xml:space="preserve">, and were frozen immediately. </w:t>
      </w:r>
      <w:r w:rsidRPr="00593870">
        <w:t>We focussed our analyses on transcripts encoding proteins involved in metabolism, hormonal activity, transport and cell proliferation.</w:t>
      </w:r>
      <w:r w:rsidR="006542B4" w:rsidRPr="006542B4">
        <w:rPr>
          <w:rFonts w:asciiTheme="minorHAnsi" w:eastAsiaTheme="minorHAnsi" w:hAnsiTheme="minorHAnsi" w:cstheme="minorBidi"/>
          <w:color w:val="FF0000"/>
        </w:rPr>
        <w:t xml:space="preserve"> </w:t>
      </w:r>
      <w:r w:rsidR="006542B4" w:rsidRPr="006542B4">
        <w:t>We also discuss transcripts with both differential expression and differentially methylated reg</w:t>
      </w:r>
      <w:r w:rsidR="006542B4">
        <w:t>ions found in their promoters/</w:t>
      </w:r>
      <w:r w:rsidR="006542B4" w:rsidRPr="006542B4">
        <w:t>gene-bodies.</w:t>
      </w:r>
    </w:p>
    <w:p w14:paraId="1A6F1E26" w14:textId="254B621B" w:rsidR="003F000C" w:rsidRDefault="00F761E8" w:rsidP="00075363">
      <w:pPr>
        <w:jc w:val="both"/>
        <w:rPr>
          <w:b/>
          <w:sz w:val="32"/>
          <w:szCs w:val="32"/>
        </w:rPr>
      </w:pPr>
      <w:r w:rsidRPr="00593870">
        <w:t xml:space="preserve"> </w:t>
      </w:r>
      <w:bookmarkStart w:id="5" w:name="_dbfpasdy5aei" w:colFirst="0" w:colLast="0"/>
      <w:bookmarkEnd w:id="5"/>
      <w:r w:rsidR="003F000C">
        <w:rPr>
          <w:b/>
          <w:sz w:val="32"/>
          <w:szCs w:val="32"/>
        </w:rPr>
        <w:br w:type="page"/>
      </w:r>
    </w:p>
    <w:p w14:paraId="6B530FF9" w14:textId="296B74DD" w:rsidR="001F0750" w:rsidRPr="00BC7058" w:rsidRDefault="00F761E8" w:rsidP="00BC7058">
      <w:pPr>
        <w:spacing w:after="240"/>
        <w:jc w:val="both"/>
        <w:rPr>
          <w:b/>
          <w:sz w:val="32"/>
          <w:szCs w:val="32"/>
        </w:rPr>
      </w:pPr>
      <w:r w:rsidRPr="00BC7058">
        <w:rPr>
          <w:b/>
          <w:sz w:val="32"/>
          <w:szCs w:val="32"/>
        </w:rPr>
        <w:lastRenderedPageBreak/>
        <w:t>Results</w:t>
      </w:r>
      <w:r w:rsidR="00C96124" w:rsidRPr="00BC7058">
        <w:rPr>
          <w:b/>
          <w:sz w:val="32"/>
          <w:szCs w:val="32"/>
        </w:rPr>
        <w:t xml:space="preserve"> and Discussion</w:t>
      </w:r>
      <w:r w:rsidRPr="00BC7058">
        <w:rPr>
          <w:b/>
          <w:sz w:val="32"/>
          <w:szCs w:val="32"/>
        </w:rPr>
        <w:t xml:space="preserve"> </w:t>
      </w:r>
    </w:p>
    <w:p w14:paraId="1BA2C0BD" w14:textId="75399E42" w:rsidR="008E2A69" w:rsidRPr="00593870" w:rsidRDefault="006542B4" w:rsidP="00BC7058">
      <w:pPr>
        <w:spacing w:after="240"/>
        <w:jc w:val="both"/>
      </w:pPr>
      <w:r w:rsidRPr="006542B4">
        <w:t xml:space="preserve">Paired-end RNA sequencing was performed on </w:t>
      </w:r>
      <w:r w:rsidR="003F000C">
        <w:t>eight</w:t>
      </w:r>
      <w:r w:rsidRPr="006542B4">
        <w:t xml:space="preserve"> first trimester</w:t>
      </w:r>
      <w:r w:rsidR="003F000C">
        <w:t xml:space="preserve"> (7-8 weeks)</w:t>
      </w:r>
      <w:r w:rsidRPr="006542B4">
        <w:t xml:space="preserve"> and </w:t>
      </w:r>
      <w:r w:rsidR="003F000C">
        <w:t>six</w:t>
      </w:r>
      <w:r w:rsidR="003F000C" w:rsidRPr="006542B4">
        <w:t xml:space="preserve"> </w:t>
      </w:r>
      <w:r w:rsidR="003F000C">
        <w:t xml:space="preserve">early </w:t>
      </w:r>
      <w:r w:rsidRPr="006542B4">
        <w:t>second trimester</w:t>
      </w:r>
      <w:r w:rsidR="003F000C">
        <w:t xml:space="preserve"> </w:t>
      </w:r>
      <w:r w:rsidR="00B7748F">
        <w:t>(</w:t>
      </w:r>
      <w:r w:rsidR="003F000C">
        <w:t xml:space="preserve">13-14 </w:t>
      </w:r>
      <w:r w:rsidR="003F000C" w:rsidRPr="00593870">
        <w:t>weeks</w:t>
      </w:r>
      <w:r w:rsidR="00B7748F">
        <w:t>) samples from uncomplicated pregnancies</w:t>
      </w:r>
      <w:r w:rsidRPr="006542B4">
        <w:t>. DNA for EPIC array methylation was extrac</w:t>
      </w:r>
      <w:r>
        <w:t xml:space="preserve">ted </w:t>
      </w:r>
      <w:r w:rsidR="00956D1F">
        <w:t xml:space="preserve">from </w:t>
      </w:r>
      <w:r>
        <w:t xml:space="preserve">the same </w:t>
      </w:r>
      <w:r w:rsidR="00224BFE">
        <w:t xml:space="preserve">set of </w:t>
      </w:r>
      <w:r>
        <w:t xml:space="preserve">samples (matched samples). </w:t>
      </w:r>
      <w:r w:rsidR="003F000C">
        <w:t xml:space="preserve">Villous </w:t>
      </w:r>
      <w:r w:rsidR="000E2D9C">
        <w:t>sam</w:t>
      </w:r>
      <w:r w:rsidR="008E2A69" w:rsidRPr="00593870">
        <w:t xml:space="preserve">ples separated clearly on the basis of </w:t>
      </w:r>
      <w:r w:rsidR="003F000C">
        <w:t>gestational age</w:t>
      </w:r>
      <w:r w:rsidR="008E2A69" w:rsidRPr="00593870">
        <w:t xml:space="preserve"> </w:t>
      </w:r>
      <w:r w:rsidR="003F000C">
        <w:t>with</w:t>
      </w:r>
      <w:r w:rsidR="003F000C" w:rsidRPr="00593870">
        <w:t xml:space="preserve"> </w:t>
      </w:r>
      <w:r w:rsidR="00A81778" w:rsidRPr="00593870">
        <w:t xml:space="preserve">both </w:t>
      </w:r>
      <w:r w:rsidR="00993658">
        <w:t>principal component analysis (</w:t>
      </w:r>
      <w:r w:rsidR="008E2A69" w:rsidRPr="00593870">
        <w:t>PCA</w:t>
      </w:r>
      <w:r w:rsidR="00993658">
        <w:t>)</w:t>
      </w:r>
      <w:r w:rsidR="008E2A69" w:rsidRPr="00593870">
        <w:t xml:space="preserve"> and hierarchical clustering</w:t>
      </w:r>
      <w:r w:rsidR="00E8744D">
        <w:t xml:space="preserve">. </w:t>
      </w:r>
      <w:r w:rsidR="00E8744D" w:rsidRPr="00593870">
        <w:t xml:space="preserve">Genes contributing to the PC1 separation on PCA plot include: </w:t>
      </w:r>
      <w:r w:rsidR="00E8744D" w:rsidRPr="00FF63CF">
        <w:rPr>
          <w:i/>
        </w:rPr>
        <w:t>SCN1A</w:t>
      </w:r>
      <w:r w:rsidR="00E8744D" w:rsidRPr="00593870">
        <w:t xml:space="preserve">, </w:t>
      </w:r>
      <w:r w:rsidR="00E8744D" w:rsidRPr="00FF63CF">
        <w:rPr>
          <w:i/>
        </w:rPr>
        <w:t>MSC</w:t>
      </w:r>
      <w:r w:rsidR="00E8744D" w:rsidRPr="00593870">
        <w:t xml:space="preserve">, </w:t>
      </w:r>
      <w:r w:rsidR="00E8744D" w:rsidRPr="00FF63CF">
        <w:rPr>
          <w:i/>
        </w:rPr>
        <w:t>IDO1</w:t>
      </w:r>
      <w:r w:rsidR="00E8744D" w:rsidRPr="00593870">
        <w:t xml:space="preserve">, </w:t>
      </w:r>
      <w:r w:rsidR="00E8744D" w:rsidRPr="00FF63CF">
        <w:rPr>
          <w:i/>
        </w:rPr>
        <w:t>ELN</w:t>
      </w:r>
      <w:r w:rsidR="00E8744D" w:rsidRPr="00593870">
        <w:t xml:space="preserve">, </w:t>
      </w:r>
      <w:r w:rsidR="00E8744D" w:rsidRPr="00FF63CF">
        <w:rPr>
          <w:i/>
        </w:rPr>
        <w:t>PRRX1</w:t>
      </w:r>
      <w:r w:rsidR="00E8744D" w:rsidRPr="00593870">
        <w:t xml:space="preserve">, </w:t>
      </w:r>
      <w:r w:rsidR="00E8744D" w:rsidRPr="00FF63CF">
        <w:rPr>
          <w:i/>
        </w:rPr>
        <w:t>ALDH1A1</w:t>
      </w:r>
      <w:r w:rsidR="00E8744D" w:rsidRPr="00593870">
        <w:t xml:space="preserve">, </w:t>
      </w:r>
      <w:r w:rsidR="00E8744D" w:rsidRPr="00FF63CF">
        <w:rPr>
          <w:i/>
        </w:rPr>
        <w:t>FGF10</w:t>
      </w:r>
      <w:r w:rsidR="00E8744D" w:rsidRPr="00593870">
        <w:t xml:space="preserve">, </w:t>
      </w:r>
      <w:r w:rsidR="00E8744D" w:rsidRPr="00FF63CF">
        <w:rPr>
          <w:i/>
        </w:rPr>
        <w:t>ASB4</w:t>
      </w:r>
      <w:r w:rsidR="00E8744D" w:rsidRPr="00593870">
        <w:t xml:space="preserve">, </w:t>
      </w:r>
      <w:r w:rsidR="00E8744D" w:rsidRPr="00FF63CF">
        <w:rPr>
          <w:i/>
        </w:rPr>
        <w:t>CCL13</w:t>
      </w:r>
      <w:r w:rsidR="00E8744D" w:rsidRPr="00593870">
        <w:t xml:space="preserve"> and </w:t>
      </w:r>
      <w:r w:rsidR="00E8744D" w:rsidRPr="00FF63CF">
        <w:rPr>
          <w:i/>
        </w:rPr>
        <w:t>SPX</w:t>
      </w:r>
      <w:r w:rsidR="008E2A69" w:rsidRPr="00593870">
        <w:t xml:space="preserve"> (Fig</w:t>
      </w:r>
      <w:r w:rsidR="00151F99">
        <w:t>.</w:t>
      </w:r>
      <w:r w:rsidR="008E2A69" w:rsidRPr="00593870">
        <w:t xml:space="preserve"> 1A, Suppl.</w:t>
      </w:r>
      <w:r w:rsidR="00A81778">
        <w:t xml:space="preserve"> </w:t>
      </w:r>
      <w:r w:rsidR="008E2A69" w:rsidRPr="00593870">
        <w:t>Fig. 1</w:t>
      </w:r>
      <w:r w:rsidR="008A244B">
        <w:t>)</w:t>
      </w:r>
      <w:r w:rsidR="008E2A69" w:rsidRPr="00593870">
        <w:t xml:space="preserve">. </w:t>
      </w:r>
    </w:p>
    <w:p w14:paraId="5C102212" w14:textId="77777777" w:rsidR="00E8744D" w:rsidRDefault="00E8744D" w:rsidP="004E6F6F">
      <w:pPr>
        <w:jc w:val="both"/>
      </w:pPr>
    </w:p>
    <w:p w14:paraId="46097DB9" w14:textId="44DDD035" w:rsidR="00C5517D" w:rsidRPr="00593870" w:rsidRDefault="008E2A69" w:rsidP="004E6F6F">
      <w:pPr>
        <w:jc w:val="both"/>
      </w:pPr>
      <w:r w:rsidRPr="00593870">
        <w:t xml:space="preserve">Differential expression analysis identified 3702 differentially expressed genes </w:t>
      </w:r>
      <w:r w:rsidR="00C57A91">
        <w:t>(</w:t>
      </w:r>
      <w:r w:rsidR="00C57A91" w:rsidRPr="00593870">
        <w:t>DE</w:t>
      </w:r>
      <w:r w:rsidR="00C57A91">
        <w:t>G</w:t>
      </w:r>
      <w:r w:rsidR="00C57A91" w:rsidRPr="00593870">
        <w:t>)</w:t>
      </w:r>
      <w:r w:rsidR="00C57A91">
        <w:t xml:space="preserve"> </w:t>
      </w:r>
      <w:r w:rsidRPr="00593870">
        <w:t xml:space="preserve">with </w:t>
      </w:r>
      <w:r w:rsidR="0021271B">
        <w:t xml:space="preserve">absolute </w:t>
      </w:r>
      <w:r w:rsidRPr="00593870">
        <w:t xml:space="preserve">fold change of at least </w:t>
      </w:r>
      <w:r w:rsidR="0021271B">
        <w:t>2</w:t>
      </w:r>
      <w:r w:rsidRPr="00593870">
        <w:t xml:space="preserve"> (Fig</w:t>
      </w:r>
      <w:r w:rsidR="00151F99">
        <w:t>.</w:t>
      </w:r>
      <w:r w:rsidRPr="00593870">
        <w:t xml:space="preserve"> 1</w:t>
      </w:r>
      <w:r w:rsidR="00C5517D" w:rsidRPr="00593870">
        <w:t>B</w:t>
      </w:r>
      <w:r w:rsidR="00CC6916">
        <w:t>, Suppl. Table 1</w:t>
      </w:r>
      <w:r w:rsidRPr="00593870">
        <w:t xml:space="preserve">). </w:t>
      </w:r>
      <w:r w:rsidR="00C5517D" w:rsidRPr="00593870">
        <w:t xml:space="preserve">Using </w:t>
      </w:r>
      <w:r w:rsidRPr="00593870">
        <w:t>Kegg pathway analysis and Gene set enrichment (GSE)</w:t>
      </w:r>
      <w:r w:rsidR="00C5517D" w:rsidRPr="00593870">
        <w:t xml:space="preserve"> we</w:t>
      </w:r>
      <w:r w:rsidRPr="00593870">
        <w:t xml:space="preserve"> identified several classes of genes that </w:t>
      </w:r>
      <w:r w:rsidR="00B7748F" w:rsidRPr="00593870">
        <w:t xml:space="preserve">change </w:t>
      </w:r>
      <w:r w:rsidRPr="00593870">
        <w:t xml:space="preserve">simultaneously between </w:t>
      </w:r>
      <w:r w:rsidR="00C5517D" w:rsidRPr="00593870">
        <w:t>the first and second</w:t>
      </w:r>
      <w:r w:rsidRPr="00593870">
        <w:t xml:space="preserve"> trimester</w:t>
      </w:r>
      <w:r w:rsidR="00A81778">
        <w:t>s</w:t>
      </w:r>
      <w:r w:rsidRPr="00593870">
        <w:t xml:space="preserve"> (Fig</w:t>
      </w:r>
      <w:r w:rsidR="00151F99">
        <w:t>s.</w:t>
      </w:r>
      <w:r w:rsidRPr="00593870">
        <w:t xml:space="preserve"> 1</w:t>
      </w:r>
      <w:r w:rsidR="00C5517D" w:rsidRPr="00593870">
        <w:t>C-F</w:t>
      </w:r>
      <w:r w:rsidR="00CC6916">
        <w:t>, Suppl. Tables 2-5</w:t>
      </w:r>
      <w:r w:rsidRPr="00593870">
        <w:t xml:space="preserve">). </w:t>
      </w:r>
      <w:r w:rsidR="00C5517D" w:rsidRPr="00593870">
        <w:t xml:space="preserve"> Notably, genes associated with protein processing in the endoplasmic reticulum (ER) were amongst the most differentially expressed, as were genes regulating cellular metabolism and hormone secretion, transport, and extracellular matrix (Fig</w:t>
      </w:r>
      <w:r w:rsidR="00151F99">
        <w:t>s</w:t>
      </w:r>
      <w:r w:rsidR="00C5517D" w:rsidRPr="00593870">
        <w:t xml:space="preserve">. 1C-F). </w:t>
      </w:r>
      <w:r w:rsidR="0094244E" w:rsidRPr="0094244E">
        <w:t xml:space="preserve">Changes </w:t>
      </w:r>
      <w:r w:rsidR="002E3807">
        <w:t xml:space="preserve">for selected transcripts </w:t>
      </w:r>
      <w:r w:rsidR="0094244E" w:rsidRPr="0094244E">
        <w:t xml:space="preserve">were validated at the protein level, using </w:t>
      </w:r>
      <w:r w:rsidR="00AA5E76">
        <w:t xml:space="preserve">either </w:t>
      </w:r>
      <w:r w:rsidR="00AC164B">
        <w:t>w</w:t>
      </w:r>
      <w:r w:rsidR="0094244E" w:rsidRPr="0094244E">
        <w:t>estern blotting</w:t>
      </w:r>
      <w:r w:rsidR="00AA5E76">
        <w:t xml:space="preserve"> or</w:t>
      </w:r>
      <w:r w:rsidR="0094244E" w:rsidRPr="0094244E">
        <w:t xml:space="preserve"> immunohistochemistry.</w:t>
      </w:r>
      <w:r w:rsidR="0094244E">
        <w:t xml:space="preserve"> </w:t>
      </w:r>
      <w:r w:rsidR="00C5517D" w:rsidRPr="00593870">
        <w:t>To ascribe</w:t>
      </w:r>
      <w:r w:rsidR="00B75B0A" w:rsidRPr="00593870">
        <w:t xml:space="preserve"> </w:t>
      </w:r>
      <w:r w:rsidR="00C5517D" w:rsidRPr="00593870">
        <w:t>the DE</w:t>
      </w:r>
      <w:r w:rsidR="00C57A91">
        <w:t>Gs</w:t>
      </w:r>
      <w:r w:rsidR="00C5517D" w:rsidRPr="00593870">
        <w:t xml:space="preserve"> to</w:t>
      </w:r>
      <w:r w:rsidR="004A04B5">
        <w:t xml:space="preserve"> individual cell types the RNA-S</w:t>
      </w:r>
      <w:r w:rsidR="00C5517D" w:rsidRPr="00593870">
        <w:t>eq results were co</w:t>
      </w:r>
      <w:r w:rsidR="004A04B5">
        <w:t>mpared with a published scRNA-S</w:t>
      </w:r>
      <w:r w:rsidR="00C5517D" w:rsidRPr="00593870">
        <w:t xml:space="preserve">eq dataset </w:t>
      </w:r>
      <w:r w:rsidR="00554AB2">
        <w:fldChar w:fldCharType="begin">
          <w:fldData xml:space="preserve">PEVuZE5vdGU+PENpdGU+PEF1dGhvcj5MaXU8L0F1dGhvcj48WWVhcj4yMDE4PC9ZZWFyPjxSZWNO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</w:fldData>
        </w:fldChar>
      </w:r>
      <w:r w:rsidR="00A96C44">
        <w:instrText xml:space="preserve"> ADDIN EN.CITE </w:instrText>
      </w:r>
      <w:r w:rsidR="00A96C44">
        <w:fldChar w:fldCharType="begin">
          <w:fldData xml:space="preserve">PEVuZE5vdGU+PENpdGU+PEF1dGhvcj5MaXU8L0F1dGhvcj48WWVhcj4yMDE4PC9ZZWFyPjxSZWNO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</w:fldData>
        </w:fldChar>
      </w:r>
      <w:r w:rsidR="00A96C44">
        <w:instrText xml:space="preserve"> ADDIN EN.CITE.DATA </w:instrText>
      </w:r>
      <w:r w:rsidR="00A96C44">
        <w:fldChar w:fldCharType="end"/>
      </w:r>
      <w:r w:rsidR="00554AB2">
        <w:fldChar w:fldCharType="separate"/>
      </w:r>
      <w:r w:rsidR="00A96C44">
        <w:rPr>
          <w:noProof/>
        </w:rPr>
        <w:t>(17)</w:t>
      </w:r>
      <w:r w:rsidR="00554AB2">
        <w:fldChar w:fldCharType="end"/>
      </w:r>
      <w:r w:rsidR="00C5517D" w:rsidRPr="00593870">
        <w:t xml:space="preserve">, with first (8 weeks) </w:t>
      </w:r>
      <w:r w:rsidR="00C5517D" w:rsidRPr="00075363">
        <w:t xml:space="preserve">and </w:t>
      </w:r>
      <w:r w:rsidR="00C5517D" w:rsidRPr="00A96C44">
        <w:t>late second trimester</w:t>
      </w:r>
      <w:r w:rsidR="00C5517D" w:rsidRPr="00075363">
        <w:t xml:space="preserve"> </w:t>
      </w:r>
      <w:r w:rsidR="00C5517D" w:rsidRPr="00A96C44">
        <w:t>(24 weeks)</w:t>
      </w:r>
      <w:r w:rsidR="00C5517D" w:rsidRPr="00075363">
        <w:t xml:space="preserve"> s</w:t>
      </w:r>
      <w:r w:rsidR="00C5517D" w:rsidRPr="00593870">
        <w:t>amples. The scRNA</w:t>
      </w:r>
      <w:r w:rsidR="004A04B5">
        <w:t>-</w:t>
      </w:r>
      <w:r w:rsidR="00C5517D" w:rsidRPr="00593870">
        <w:t>Seq identified several cell types in 8-week placentas, including cytotrophoblast (CTB), syncytiotrophoblast (STB), extravillous trophoblast (EVT) and stromal cells (STR)</w:t>
      </w:r>
      <w:r w:rsidR="00ED7B7D">
        <w:t>,</w:t>
      </w:r>
      <w:r w:rsidR="00C5517D" w:rsidRPr="00593870">
        <w:t xml:space="preserve"> and EVT </w:t>
      </w:r>
      <w:r w:rsidR="00ED7B7D">
        <w:t>in</w:t>
      </w:r>
      <w:r w:rsidR="00C5517D" w:rsidRPr="00593870">
        <w:t xml:space="preserve"> 24-week placentas</w:t>
      </w:r>
      <w:r w:rsidR="00BA4EA1">
        <w:t>.</w:t>
      </w:r>
      <w:r w:rsidR="002E3807">
        <w:t xml:space="preserve"> Matching of DEGs with the scRNA data allow</w:t>
      </w:r>
      <w:r w:rsidR="00B7748F">
        <w:t>ed</w:t>
      </w:r>
      <w:r w:rsidR="002E3807">
        <w:t xml:space="preserve"> the cell types expressing selected DEGs to be identified.  </w:t>
      </w:r>
    </w:p>
    <w:p w14:paraId="2550D40E" w14:textId="77777777" w:rsidR="00BC7058" w:rsidRDefault="00BC7058" w:rsidP="00BC7058">
      <w:bookmarkStart w:id="6" w:name="_kf9a1yu7nzjo" w:colFirst="0" w:colLast="0"/>
      <w:bookmarkEnd w:id="6"/>
    </w:p>
    <w:p w14:paraId="667013E6" w14:textId="77777777" w:rsidR="00BC7058" w:rsidRDefault="00BC7058" w:rsidP="00BC7058"/>
    <w:p w14:paraId="5D05C080" w14:textId="51D15328" w:rsidR="001F0750" w:rsidRPr="00BC7058" w:rsidRDefault="00AD6C65" w:rsidP="00BC7058">
      <w:pPr>
        <w:spacing w:after="240"/>
        <w:rPr>
          <w:b/>
          <w:sz w:val="28"/>
          <w:szCs w:val="28"/>
        </w:rPr>
      </w:pPr>
      <w:r w:rsidRPr="00BC7058">
        <w:rPr>
          <w:b/>
          <w:sz w:val="28"/>
          <w:szCs w:val="28"/>
        </w:rPr>
        <w:t>M</w:t>
      </w:r>
      <w:r w:rsidR="00F761E8" w:rsidRPr="00BC7058">
        <w:rPr>
          <w:b/>
          <w:sz w:val="28"/>
          <w:szCs w:val="28"/>
        </w:rPr>
        <w:t>etabolism</w:t>
      </w:r>
    </w:p>
    <w:p w14:paraId="7ADC6A9F" w14:textId="3C17A4AE" w:rsidR="000156FE" w:rsidRDefault="00751C8E" w:rsidP="00BC7058">
      <w:pPr>
        <w:spacing w:after="240"/>
        <w:jc w:val="both"/>
      </w:pPr>
      <w:r>
        <w:t xml:space="preserve">Analysis of </w:t>
      </w:r>
      <w:r w:rsidR="00F41BC3" w:rsidRPr="00593870">
        <w:t>G</w:t>
      </w:r>
      <w:r w:rsidR="00644548">
        <w:t>SE</w:t>
      </w:r>
      <w:r w:rsidR="00F41BC3" w:rsidRPr="00593870">
        <w:t xml:space="preserve"> and Kegg </w:t>
      </w:r>
      <w:r>
        <w:t xml:space="preserve">pathway </w:t>
      </w:r>
      <w:r w:rsidR="00F41BC3" w:rsidRPr="00593870">
        <w:t xml:space="preserve">enrichment showed genes associated with protein processing in </w:t>
      </w:r>
      <w:r w:rsidR="00F41BC3" w:rsidRPr="00E745C9">
        <w:t xml:space="preserve">the endoplasmic reticulum (ER) to be amongst the most differentially expressed between the two </w:t>
      </w:r>
      <w:r w:rsidRPr="00E745C9">
        <w:t>time</w:t>
      </w:r>
      <w:r w:rsidR="00FA66C9" w:rsidRPr="00E745C9">
        <w:t xml:space="preserve"> </w:t>
      </w:r>
      <w:r w:rsidRPr="00E745C9">
        <w:t>points</w:t>
      </w:r>
      <w:r w:rsidR="00F41BC3" w:rsidRPr="00E745C9">
        <w:t xml:space="preserve">. The </w:t>
      </w:r>
      <w:r w:rsidRPr="00E745C9">
        <w:t xml:space="preserve">Kegg pathway </w:t>
      </w:r>
      <w:r w:rsidR="00F41BC3" w:rsidRPr="00E745C9">
        <w:t xml:space="preserve">‘Protein processing in ER’ was enriched in </w:t>
      </w:r>
      <w:r w:rsidRPr="00E745C9">
        <w:t xml:space="preserve">the first trimester </w:t>
      </w:r>
      <w:r w:rsidR="00F41BC3" w:rsidRPr="00E745C9">
        <w:t>(</w:t>
      </w:r>
      <w:r w:rsidR="0021271B" w:rsidRPr="00E745C9">
        <w:rPr>
          <w:i/>
        </w:rPr>
        <w:t>P.adj</w:t>
      </w:r>
      <w:r w:rsidR="00F41BC3" w:rsidRPr="00E745C9">
        <w:t xml:space="preserve"> = </w:t>
      </w:r>
      <w:r w:rsidR="00A22AB7" w:rsidRPr="00E745C9">
        <w:t>1.07</w:t>
      </w:r>
      <w:r w:rsidR="00F41BC3" w:rsidRPr="00E745C9">
        <w:t xml:space="preserve"> x 10</w:t>
      </w:r>
      <w:r w:rsidR="00F41BC3" w:rsidRPr="00E745C9">
        <w:rPr>
          <w:vertAlign w:val="superscript"/>
        </w:rPr>
        <w:t>-</w:t>
      </w:r>
      <w:r w:rsidR="0021271B" w:rsidRPr="00E745C9">
        <w:rPr>
          <w:vertAlign w:val="superscript"/>
        </w:rPr>
        <w:t>2</w:t>
      </w:r>
      <w:r w:rsidR="00F41BC3" w:rsidRPr="00E745C9">
        <w:t>) (Suppl.</w:t>
      </w:r>
      <w:r w:rsidR="00AC164B" w:rsidRPr="00E745C9">
        <w:t xml:space="preserve"> </w:t>
      </w:r>
      <w:r w:rsidR="00F41BC3" w:rsidRPr="00E745C9">
        <w:t>Fig</w:t>
      </w:r>
      <w:r w:rsidR="00AC164B" w:rsidRPr="00E745C9">
        <w:t>.</w:t>
      </w:r>
      <w:r w:rsidR="00F41BC3" w:rsidRPr="00E745C9">
        <w:t xml:space="preserve"> 2)</w:t>
      </w:r>
      <w:r w:rsidR="00FE535A" w:rsidRPr="00E745C9">
        <w:t>,</w:t>
      </w:r>
      <w:r w:rsidR="00FA66C9" w:rsidRPr="00E745C9">
        <w:t xml:space="preserve"> as were the GSE terms</w:t>
      </w:r>
      <w:r w:rsidR="005C6C3D" w:rsidRPr="00E745C9">
        <w:t xml:space="preserve"> </w:t>
      </w:r>
      <w:r w:rsidR="00BE4697" w:rsidRPr="00E745C9">
        <w:t>‘ER to cytosol transport’</w:t>
      </w:r>
      <w:r w:rsidR="00AC164B" w:rsidRPr="00E745C9">
        <w:t>(</w:t>
      </w:r>
      <w:r w:rsidR="00AC164B" w:rsidRPr="00E745C9">
        <w:rPr>
          <w:i/>
        </w:rPr>
        <w:t xml:space="preserve">P.adj </w:t>
      </w:r>
      <w:r w:rsidR="00AC164B" w:rsidRPr="00E745C9">
        <w:t xml:space="preserve">= </w:t>
      </w:r>
      <w:r w:rsidR="00A22AB7" w:rsidRPr="00E745C9">
        <w:t>3.00</w:t>
      </w:r>
      <w:r w:rsidR="00AC164B" w:rsidRPr="00E745C9">
        <w:t xml:space="preserve"> x 10</w:t>
      </w:r>
      <w:r w:rsidR="00AC164B" w:rsidRPr="00E745C9">
        <w:rPr>
          <w:vertAlign w:val="superscript"/>
        </w:rPr>
        <w:t>-2</w:t>
      </w:r>
      <w:r w:rsidR="00AC164B" w:rsidRPr="00E745C9">
        <w:t>),</w:t>
      </w:r>
      <w:r w:rsidR="00BE4697" w:rsidRPr="00E745C9">
        <w:t xml:space="preserve"> ‘ER unfolded protein response’</w:t>
      </w:r>
      <w:r w:rsidR="00FA66C9" w:rsidRPr="00E745C9">
        <w:t xml:space="preserve"> </w:t>
      </w:r>
      <w:r w:rsidR="00BE4697" w:rsidRPr="00E745C9">
        <w:t>(</w:t>
      </w:r>
      <w:r w:rsidR="00BE4697" w:rsidRPr="00E745C9">
        <w:rPr>
          <w:i/>
        </w:rPr>
        <w:t xml:space="preserve">P.adj </w:t>
      </w:r>
      <w:r w:rsidR="00BE4697" w:rsidRPr="00E745C9">
        <w:t xml:space="preserve">= </w:t>
      </w:r>
      <w:r w:rsidR="00A22AB7" w:rsidRPr="00E745C9">
        <w:t>2.90</w:t>
      </w:r>
      <w:r w:rsidR="00BE4697" w:rsidRPr="00E745C9">
        <w:t xml:space="preserve"> x 10</w:t>
      </w:r>
      <w:r w:rsidR="00BE4697" w:rsidRPr="00E745C9">
        <w:rPr>
          <w:vertAlign w:val="superscript"/>
        </w:rPr>
        <w:t>-2</w:t>
      </w:r>
      <w:r w:rsidR="00AC164B" w:rsidRPr="00E745C9">
        <w:t>), ‘negative regulation of response to ER stress’(</w:t>
      </w:r>
      <w:r w:rsidR="00AC164B" w:rsidRPr="00E745C9">
        <w:rPr>
          <w:i/>
        </w:rPr>
        <w:t xml:space="preserve">P.adj </w:t>
      </w:r>
      <w:r w:rsidR="00AC164B" w:rsidRPr="00E745C9">
        <w:t xml:space="preserve">= </w:t>
      </w:r>
      <w:r w:rsidR="00A22AB7" w:rsidRPr="00E745C9">
        <w:t>3.05</w:t>
      </w:r>
      <w:r w:rsidR="00AC164B" w:rsidRPr="00E745C9">
        <w:t xml:space="preserve"> x 10</w:t>
      </w:r>
      <w:r w:rsidR="00AC164B" w:rsidRPr="00E745C9">
        <w:rPr>
          <w:vertAlign w:val="superscript"/>
        </w:rPr>
        <w:t>-2</w:t>
      </w:r>
      <w:r w:rsidR="00AC164B" w:rsidRPr="00E745C9">
        <w:t>), and ‘IRE1-mediated unfolded protein response’(</w:t>
      </w:r>
      <w:r w:rsidR="00AC164B" w:rsidRPr="00E745C9">
        <w:rPr>
          <w:i/>
        </w:rPr>
        <w:t xml:space="preserve">P.adj </w:t>
      </w:r>
      <w:r w:rsidR="00AC164B" w:rsidRPr="00E745C9">
        <w:t xml:space="preserve">= </w:t>
      </w:r>
      <w:r w:rsidR="00A22AB7" w:rsidRPr="00E745C9">
        <w:t>3.24</w:t>
      </w:r>
      <w:r w:rsidR="00AC164B" w:rsidRPr="00E745C9">
        <w:t xml:space="preserve"> x 10</w:t>
      </w:r>
      <w:r w:rsidR="00AC164B" w:rsidRPr="00E745C9">
        <w:rPr>
          <w:vertAlign w:val="superscript"/>
        </w:rPr>
        <w:t>-2</w:t>
      </w:r>
      <w:r w:rsidR="00AC164B" w:rsidRPr="00E745C9">
        <w:t>)</w:t>
      </w:r>
      <w:r w:rsidR="00FA66C9" w:rsidRPr="00E745C9">
        <w:t>(Figs. 1C-F)</w:t>
      </w:r>
      <w:r w:rsidR="00F41BC3" w:rsidRPr="00E745C9">
        <w:t xml:space="preserve">. </w:t>
      </w:r>
      <w:r w:rsidR="009833F0" w:rsidRPr="00E745C9">
        <w:t>The</w:t>
      </w:r>
      <w:r w:rsidR="00CB4593" w:rsidRPr="00E745C9">
        <w:t>se, and other related G</w:t>
      </w:r>
      <w:r w:rsidR="005C6C3D" w:rsidRPr="00E745C9">
        <w:t>SE</w:t>
      </w:r>
      <w:r w:rsidR="00CB4593" w:rsidRPr="00E745C9">
        <w:t xml:space="preserve"> terms</w:t>
      </w:r>
      <w:r w:rsidR="00CB4593" w:rsidRPr="00E745C9">
        <w:rPr>
          <w:color w:val="000000" w:themeColor="text1"/>
        </w:rPr>
        <w:t xml:space="preserve">, </w:t>
      </w:r>
      <w:r w:rsidR="009833F0" w:rsidRPr="00E745C9">
        <w:rPr>
          <w:color w:val="000000" w:themeColor="text1"/>
        </w:rPr>
        <w:t xml:space="preserve">including </w:t>
      </w:r>
      <w:r w:rsidR="00705D13" w:rsidRPr="00E745C9">
        <w:rPr>
          <w:color w:val="000000" w:themeColor="text1"/>
        </w:rPr>
        <w:t>‘</w:t>
      </w:r>
      <w:r w:rsidR="009833F0" w:rsidRPr="00E745C9">
        <w:rPr>
          <w:color w:val="000000" w:themeColor="text1"/>
        </w:rPr>
        <w:t>regulation of secretion</w:t>
      </w:r>
      <w:r w:rsidR="00705D13" w:rsidRPr="00E745C9">
        <w:rPr>
          <w:color w:val="000000" w:themeColor="text1"/>
        </w:rPr>
        <w:t>’</w:t>
      </w:r>
      <w:r w:rsidR="009833F0" w:rsidRPr="00E745C9">
        <w:rPr>
          <w:color w:val="000000" w:themeColor="text1"/>
        </w:rPr>
        <w:t xml:space="preserve"> and </w:t>
      </w:r>
      <w:r w:rsidR="00705D13" w:rsidRPr="00E745C9">
        <w:rPr>
          <w:color w:val="000000" w:themeColor="text1"/>
        </w:rPr>
        <w:t>‘</w:t>
      </w:r>
      <w:r w:rsidR="004D75BB" w:rsidRPr="00E745C9">
        <w:rPr>
          <w:color w:val="000000" w:themeColor="text1"/>
        </w:rPr>
        <w:t>response to oxidative stress</w:t>
      </w:r>
      <w:r w:rsidR="00705D13" w:rsidRPr="00E745C9">
        <w:rPr>
          <w:color w:val="000000" w:themeColor="text1"/>
        </w:rPr>
        <w:t>’</w:t>
      </w:r>
      <w:r w:rsidR="004D75BB" w:rsidRPr="00E745C9">
        <w:rPr>
          <w:color w:val="000000" w:themeColor="text1"/>
        </w:rPr>
        <w:t xml:space="preserve"> (Fig</w:t>
      </w:r>
      <w:r w:rsidR="00151F99" w:rsidRPr="00E745C9">
        <w:rPr>
          <w:color w:val="000000" w:themeColor="text1"/>
        </w:rPr>
        <w:t>s</w:t>
      </w:r>
      <w:r w:rsidR="004D75BB" w:rsidRPr="00E745C9">
        <w:rPr>
          <w:color w:val="000000" w:themeColor="text1"/>
        </w:rPr>
        <w:t>. 2A-</w:t>
      </w:r>
      <w:r w:rsidR="00AC164B" w:rsidRPr="00E745C9">
        <w:rPr>
          <w:color w:val="000000" w:themeColor="text1"/>
        </w:rPr>
        <w:t>B</w:t>
      </w:r>
      <w:r w:rsidR="004D75BB" w:rsidRPr="00E745C9">
        <w:rPr>
          <w:color w:val="000000" w:themeColor="text1"/>
        </w:rPr>
        <w:t>)</w:t>
      </w:r>
      <w:r w:rsidR="009833F0" w:rsidRPr="00E745C9">
        <w:t xml:space="preserve">, suggest that ER functional activity is greater during the first than the second trimester, despite the relatively low oxygen concentration. </w:t>
      </w:r>
      <w:r w:rsidR="00147609" w:rsidRPr="00E745C9">
        <w:t>This</w:t>
      </w:r>
      <w:r w:rsidR="009833F0" w:rsidRPr="00E745C9">
        <w:t xml:space="preserve"> is consistent with the</w:t>
      </w:r>
      <w:r w:rsidR="009833F0" w:rsidRPr="00593870">
        <w:t xml:space="preserve"> need for a high level of </w:t>
      </w:r>
      <w:r w:rsidR="00AB2203">
        <w:t>peptide hormone</w:t>
      </w:r>
      <w:r w:rsidR="00AB2203" w:rsidRPr="00593870">
        <w:t xml:space="preserve"> </w:t>
      </w:r>
      <w:r w:rsidR="009833F0" w:rsidRPr="00593870">
        <w:t>secretion by the syncytiotrophoblast during early pregnancy</w:t>
      </w:r>
      <w:r w:rsidR="00956D1F">
        <w:t xml:space="preserve"> to prevent onset of the next menses</w:t>
      </w:r>
      <w:r w:rsidR="00147609">
        <w:t xml:space="preserve">. </w:t>
      </w:r>
    </w:p>
    <w:p w14:paraId="09B2304D" w14:textId="7C36887D" w:rsidR="009833F0" w:rsidRPr="00593870" w:rsidRDefault="00A10C54" w:rsidP="00A96C44">
      <w:pPr>
        <w:shd w:val="clear" w:color="auto" w:fill="FFFFFF"/>
        <w:spacing w:before="210" w:after="210"/>
        <w:jc w:val="both"/>
      </w:pPr>
      <w:r w:rsidRPr="00593870">
        <w:t xml:space="preserve">Protein synthesis is energy demanding, yet, despite the </w:t>
      </w:r>
      <w:r w:rsidR="00956D1F" w:rsidRPr="00593870">
        <w:t>low</w:t>
      </w:r>
      <w:r w:rsidR="00956D1F">
        <w:t>-</w:t>
      </w:r>
      <w:r w:rsidRPr="00593870">
        <w:t xml:space="preserve">oxygen early environment, there are no significant differences in </w:t>
      </w:r>
      <w:r w:rsidR="00AB2203">
        <w:t>placental</w:t>
      </w:r>
      <w:r w:rsidR="00AB2203" w:rsidRPr="00593870">
        <w:t xml:space="preserve"> </w:t>
      </w:r>
      <w:r w:rsidRPr="00593870">
        <w:t>concentration</w:t>
      </w:r>
      <w:r>
        <w:t>s</w:t>
      </w:r>
      <w:r w:rsidRPr="00593870">
        <w:t xml:space="preserve"> of the main energy metabolites (ATP/ADP, NAD+, glucose and lactate)</w:t>
      </w:r>
      <w:r>
        <w:t xml:space="preserve"> across gestation </w:t>
      </w:r>
      <w:r>
        <w:fldChar w:fldCharType="begin">
          <w:fldData xml:space="preserve">PEVuZE5vdGU+PENpdGU+PEF1dGhvcj5DaW5kcm92YS1EYXZpZXM8L0F1dGhvcj48WWVhcj4yMDE1
PC9ZZWFyPjxSZWNOdW0+NjI2PC9SZWNOdW0+PERpc3BsYXlUZXh0PigxNik8L0Rpc3BsYXlUZXh0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A96C44">
        <w:instrText xml:space="preserve"> ADDIN EN.CITE </w:instrText>
      </w:r>
      <w:r w:rsidR="00A96C44">
        <w:fldChar w:fldCharType="begin">
          <w:fldData xml:space="preserve">PEVuZE5vdGU+PENpdGU+PEF1dGhvcj5DaW5kcm92YS1EYXZpZXM8L0F1dGhvcj48WWVhcj4yMDE1
PC9ZZWFyPjxSZWNOdW0+NjI2PC9SZWNOdW0+PERpc3BsYXlUZXh0PigxNik8L0Rpc3BsYXlUZXh0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A96C44">
        <w:instrText xml:space="preserve"> ADDIN EN.CITE.DATA </w:instrText>
      </w:r>
      <w:r w:rsidR="00A96C44">
        <w:fldChar w:fldCharType="end"/>
      </w:r>
      <w:r>
        <w:fldChar w:fldCharType="separate"/>
      </w:r>
      <w:r w:rsidR="00A96C44">
        <w:rPr>
          <w:noProof/>
        </w:rPr>
        <w:t>(16)</w:t>
      </w:r>
      <w:r>
        <w:fldChar w:fldCharType="end"/>
      </w:r>
      <w:r w:rsidRPr="00593870">
        <w:t xml:space="preserve">.  The transcript profile observed provides further evidence that placental tissues are not energetically compromised during the first trimester.  Glycolysis is the primary </w:t>
      </w:r>
      <w:r w:rsidR="0007694A">
        <w:t xml:space="preserve">route to </w:t>
      </w:r>
      <w:r w:rsidRPr="00593870">
        <w:t xml:space="preserve">energy </w:t>
      </w:r>
      <w:r w:rsidR="0007694A">
        <w:t>generation</w:t>
      </w:r>
      <w:r w:rsidRPr="00593870">
        <w:t xml:space="preserve">, supported by the polyol pathways that preserve carbon skeletons for synthesis of purines and other molecules required for rapid cell proliferation </w:t>
      </w:r>
      <w:r>
        <w:fldChar w:fldCharType="begin"/>
      </w:r>
      <w:r w:rsidR="00A96C44">
        <w:instrText xml:space="preserve"> ADDIN EN.CITE &lt;EndNote&gt;&lt;Cite&gt;&lt;Author&gt;Burton&lt;/Author&gt;&lt;Year&gt;2017&lt;/Year&gt;&lt;RecNum&gt;868&lt;/RecNum&gt;&lt;DisplayText&gt;(10)&lt;/DisplayText&gt;&lt;record&gt;&lt;rec-number&gt;868&lt;/rec-number&gt;&lt;foreign-keys&gt;&lt;key app="EN" db-id="etfv0p229szrt2eewfrv2xdyf0rt2v0rvrzs" timestamp="1574955043"&gt;868&lt;/key&gt;&lt;/foreign-keys&gt;&lt;ref-type name="Journal Article"&gt;17&lt;/ref-type&gt;&lt;contributors&gt;&lt;authors&gt;&lt;author&gt;Burton, G. J.&lt;/author&gt;&lt;author&gt;Jauniaux, E.&lt;/author&gt;&lt;author&gt;Murray, A. J.&lt;/author&gt;&lt;/authors&gt;&lt;/contributors&gt;&lt;auth-address&gt;Centre for Trophoblast Research, Department of Physiology, Development and Neuroscience, University of Cambridge, Cambridge, UK. Electronic address: gjb2@cam.ac.uk.&amp;#xD;Department of Obstetrics and Gynaecology, University College London Hospitals and UCL Institute for Women&amp;apos;s Health, University College London (UCL), London, UK.&amp;#xD;Centre for Trophoblast Research, Department of Physiology, Development and Neuroscience, University of Cambridge, Cambridge, UK.&lt;/auth-address&gt;&lt;titles&gt;&lt;title&gt;Oxygen and placental development; parallels and differences with tumour biology&lt;/title&gt;&lt;secondary-title&gt;Placenta&lt;/secondary-title&gt;&lt;/titles&gt;&lt;periodical&gt;&lt;full-title&gt;Placenta&lt;/full-title&gt;&lt;/periodical&gt;&lt;pages&gt;14-18&lt;/pages&gt;&lt;volume&gt;56&lt;/volume&gt;&lt;keywords&gt;&lt;keyword&gt;Glycolysis&lt;/keyword&gt;&lt;keyword&gt;Metabolism&lt;/keyword&gt;&lt;keyword&gt;Oxidative stress&lt;/keyword&gt;&lt;keyword&gt;Oxygen&lt;/keyword&gt;&lt;/keywords&gt;&lt;dates&gt;&lt;year&gt;2017&lt;/year&gt;&lt;pub-dates&gt;&lt;date&gt;Aug&lt;/date&gt;&lt;/pub-dates&gt;&lt;/dates&gt;&lt;isbn&gt;1532-3102 (Electronic)&amp;#xD;0143-4004 (Linking)&lt;/isbn&gt;&lt;accession-num&gt;28187917&lt;/accession-num&gt;&lt;urls&gt;&lt;related-urls&gt;&lt;url&gt;https://www.ncbi.nlm.nih.gov/pubmed/28187917&lt;/url&gt;&lt;/related-urls&gt;&lt;/urls&gt;&lt;electronic-resource-num&gt;10.1016/j.placenta.2017.01.130&lt;/electronic-resource-num&gt;&lt;/record&gt;&lt;/Cite&gt;&lt;/EndNote&gt;</w:instrText>
      </w:r>
      <w:r>
        <w:fldChar w:fldCharType="separate"/>
      </w:r>
      <w:r w:rsidR="00A96C44">
        <w:rPr>
          <w:noProof/>
        </w:rPr>
        <w:t>(10)</w:t>
      </w:r>
      <w:r>
        <w:fldChar w:fldCharType="end"/>
      </w:r>
      <w:r w:rsidRPr="00593870">
        <w:t xml:space="preserve">. Consistent with this metabolic profile is the finding that </w:t>
      </w:r>
      <w:r w:rsidRPr="00593870">
        <w:rPr>
          <w:i/>
        </w:rPr>
        <w:t>HK2</w:t>
      </w:r>
      <w:r w:rsidRPr="00593870">
        <w:t xml:space="preserve"> and </w:t>
      </w:r>
      <w:r w:rsidRPr="00593870">
        <w:rPr>
          <w:i/>
        </w:rPr>
        <w:t>PKLR</w:t>
      </w:r>
      <w:r w:rsidRPr="00593870">
        <w:t xml:space="preserve">, which encode </w:t>
      </w:r>
      <w:r>
        <w:t>the key regulators of glycolysis</w:t>
      </w:r>
      <w:r w:rsidR="0007694A">
        <w:t xml:space="preserve"> -</w:t>
      </w:r>
      <w:r w:rsidRPr="00593870">
        <w:t xml:space="preserve"> hexokinase and pyruvate kinase, </w:t>
      </w:r>
      <w:r w:rsidRPr="00593870">
        <w:lastRenderedPageBreak/>
        <w:t>are among the most differentially expressed genes (Fig</w:t>
      </w:r>
      <w:r>
        <w:t>s</w:t>
      </w:r>
      <w:r w:rsidRPr="00593870">
        <w:t>. 2</w:t>
      </w:r>
      <w:r w:rsidR="00AC164B">
        <w:t>C-</w:t>
      </w:r>
      <w:r>
        <w:t>D</w:t>
      </w:r>
      <w:r w:rsidRPr="00593870">
        <w:t xml:space="preserve">).  </w:t>
      </w:r>
      <w:r>
        <w:t xml:space="preserve">In mammals, there are four hexokinase isoforms. HK1 and HK2 are unique in their ability to bind the outer mitochondrial membrane. Whilst present at low levels in </w:t>
      </w:r>
      <w:r w:rsidR="003F5F4E">
        <w:t>most</w:t>
      </w:r>
      <w:r>
        <w:t xml:space="preserve"> normal adult cells, HK2 is highly expressed in embryonic tissues</w:t>
      </w:r>
      <w:r w:rsidR="00906650">
        <w:t xml:space="preserve"> and</w:t>
      </w:r>
      <w:r>
        <w:t xml:space="preserve"> </w:t>
      </w:r>
      <w:r w:rsidRPr="00F26343">
        <w:t>in many cancer cells</w:t>
      </w:r>
      <w:r>
        <w:t xml:space="preserve"> </w:t>
      </w:r>
      <w:r>
        <w:fldChar w:fldCharType="begin"/>
      </w:r>
      <w:r w:rsidR="00A96C44">
        <w:instrText xml:space="preserve"> ADDIN EN.CITE &lt;EndNote&gt;&lt;Cite&gt;&lt;Author&gt;Patra&lt;/Author&gt;&lt;Year&gt;2013&lt;/Year&gt;&lt;RecNum&gt;953&lt;/RecNum&gt;&lt;DisplayText&gt;(18)&lt;/DisplayText&gt;&lt;record&gt;&lt;rec-number&gt;953&lt;/rec-number&gt;&lt;foreign-keys&gt;&lt;key app="EN" db-id="etfv0p229szrt2eewfrv2xdyf0rt2v0rvrzs" timestamp="1579797869"&gt;953&lt;/key&gt;&lt;/foreign-keys&gt;&lt;ref-type name="Journal Article"&gt;17&lt;/ref-type&gt;&lt;contributors&gt;&lt;authors&gt;&lt;author&gt;Patra, K. C.&lt;/author&gt;&lt;author&gt;Hay, N.&lt;/author&gt;&lt;/authors&gt;&lt;/contributors&gt;&lt;auth-address&gt;Massachusetts General Hospital Cancer Center, Harvard Medical School, Boston, MA 02114, USA.&lt;/auth-address&gt;&lt;titles&gt;&lt;title&gt;Hexokinase 2 as oncotarget&lt;/title&gt;&lt;secondary-title&gt;Oncotarget&lt;/secondary-title&gt;&lt;/titles&gt;&lt;periodical&gt;&lt;full-title&gt;Oncotarget&lt;/full-title&gt;&lt;/periodical&gt;&lt;pages&gt;1862-3&lt;/pages&gt;&lt;volume&gt;4&lt;/volume&gt;&lt;number&gt;11&lt;/number&gt;&lt;edition&gt;2013/11/08&lt;/edition&gt;&lt;keywords&gt;&lt;keyword&gt;Animals&lt;/keyword&gt;&lt;keyword&gt;Glucose/metabolism&lt;/keyword&gt;&lt;keyword&gt;Glutamine/metabolism&lt;/keyword&gt;&lt;keyword&gt;Hexokinase/antagonists &amp;amp; inhibitors/*metabolism&lt;/keyword&gt;&lt;keyword&gt;Humans&lt;/keyword&gt;&lt;keyword&gt;Mice&lt;/keyword&gt;&lt;keyword&gt;Molecular Targeted Therapy&lt;/keyword&gt;&lt;keyword&gt;Neoplasms/drug therapy/*enzymology/genetics/*therapy&lt;/keyword&gt;&lt;/keywords&gt;&lt;dates&gt;&lt;year&gt;2013&lt;/year&gt;&lt;pub-dates&gt;&lt;date&gt;Nov&lt;/date&gt;&lt;/pub-dates&gt;&lt;/dates&gt;&lt;isbn&gt;1949-2553 (Electronic)&amp;#xD;1949-2553 (Linking)&lt;/isbn&gt;&lt;accession-num&gt;24196563&lt;/accession-num&gt;&lt;urls&gt;&lt;related-urls&gt;&lt;url&gt;https://www.ncbi.nlm.nih.gov/pubmed/24196563&lt;/url&gt;&lt;/related-urls&gt;&lt;/urls&gt;&lt;custom2&gt;PMC3875752&lt;/custom2&gt;&lt;electronic-resource-num&gt;10.18632/oncotarget.1563&lt;/electronic-resource-num&gt;&lt;/record&gt;&lt;/Cite&gt;&lt;/EndNote&gt;</w:instrText>
      </w:r>
      <w:r>
        <w:fldChar w:fldCharType="separate"/>
      </w:r>
      <w:r w:rsidR="00A96C44">
        <w:rPr>
          <w:noProof/>
        </w:rPr>
        <w:t>(18)</w:t>
      </w:r>
      <w:r>
        <w:fldChar w:fldCharType="end"/>
      </w:r>
      <w:r>
        <w:t xml:space="preserve">. </w:t>
      </w:r>
      <w:r w:rsidRPr="00F26343">
        <w:t xml:space="preserve"> </w:t>
      </w:r>
      <w:r w:rsidR="005B58A4">
        <w:t>G</w:t>
      </w:r>
      <w:r w:rsidRPr="00F26343">
        <w:t xml:space="preserve">erm line deletion of </w:t>
      </w:r>
      <w:r w:rsidRPr="005E170C">
        <w:rPr>
          <w:i/>
        </w:rPr>
        <w:t>Hk2</w:t>
      </w:r>
      <w:r w:rsidRPr="00F26343">
        <w:t xml:space="preserve"> in the mouse causes embryonic lethality</w:t>
      </w:r>
      <w:r>
        <w:t xml:space="preserve"> </w:t>
      </w:r>
      <w:r>
        <w:fldChar w:fldCharType="begin">
          <w:fldData xml:space="preserve">PEVuZE5vdGU+PENpdGU+PEF1dGhvcj5IZWlra2luZW48L0F1dGhvcj48WWVhcj4xOTk5PC9ZZWFy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</w:fldData>
        </w:fldChar>
      </w:r>
      <w:r w:rsidR="00A96C44">
        <w:instrText xml:space="preserve"> ADDIN EN.CITE </w:instrText>
      </w:r>
      <w:r w:rsidR="00A96C44">
        <w:fldChar w:fldCharType="begin">
          <w:fldData xml:space="preserve">PEVuZE5vdGU+PENpdGU+PEF1dGhvcj5IZWlra2luZW48L0F1dGhvcj48WWVhcj4xOTk5PC9ZZWFy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</w:fldData>
        </w:fldChar>
      </w:r>
      <w:r w:rsidR="00A96C44">
        <w:instrText xml:space="preserve"> ADDIN EN.CITE.DATA </w:instrText>
      </w:r>
      <w:r w:rsidR="00A96C44">
        <w:fldChar w:fldCharType="end"/>
      </w:r>
      <w:r>
        <w:fldChar w:fldCharType="separate"/>
      </w:r>
      <w:r w:rsidR="00A96C44">
        <w:rPr>
          <w:noProof/>
        </w:rPr>
        <w:t>(19)</w:t>
      </w:r>
      <w:r>
        <w:fldChar w:fldCharType="end"/>
      </w:r>
      <w:r w:rsidRPr="00F26343">
        <w:t xml:space="preserve">. </w:t>
      </w:r>
      <w:r w:rsidR="003F5F4E">
        <w:t xml:space="preserve">We </w:t>
      </w:r>
      <w:r w:rsidR="00906650">
        <w:t xml:space="preserve">found </w:t>
      </w:r>
      <w:r>
        <w:t xml:space="preserve">HK2 expression </w:t>
      </w:r>
      <w:r w:rsidR="00906650">
        <w:t xml:space="preserve">to be </w:t>
      </w:r>
      <w:r>
        <w:t xml:space="preserve">significantly </w:t>
      </w:r>
      <w:r w:rsidR="00FA2B8D">
        <w:t xml:space="preserve">higher </w:t>
      </w:r>
      <w:r>
        <w:t xml:space="preserve">in the first trimester, </w:t>
      </w:r>
      <w:r w:rsidR="003F5F4E">
        <w:t>with</w:t>
      </w:r>
      <w:r>
        <w:t xml:space="preserve"> a switch to the HK3 isoform </w:t>
      </w:r>
      <w:r w:rsidR="0096537E">
        <w:t xml:space="preserve">during </w:t>
      </w:r>
      <w:r>
        <w:t xml:space="preserve">the </w:t>
      </w:r>
      <w:r w:rsidRPr="00A96C44">
        <w:t>second trimester</w:t>
      </w:r>
      <w:r>
        <w:t xml:space="preserve">. </w:t>
      </w:r>
      <w:r w:rsidRPr="0097505E">
        <w:t>HK</w:t>
      </w:r>
      <w:r>
        <w:t>3</w:t>
      </w:r>
      <w:r w:rsidRPr="0097505E">
        <w:t xml:space="preserve"> is regulated by hypoxia</w:t>
      </w:r>
      <w:r w:rsidR="00906650">
        <w:t>,</w:t>
      </w:r>
      <w:r>
        <w:t xml:space="preserve"> whe</w:t>
      </w:r>
      <w:r w:rsidR="00906650">
        <w:t>n</w:t>
      </w:r>
      <w:r>
        <w:t xml:space="preserve"> it</w:t>
      </w:r>
      <w:r w:rsidRPr="0097505E">
        <w:t xml:space="preserve"> exerts protective effects against oxidative stress by increasing ATP levels, reducing oxidant-induced ROS production, preserving mitochondrial membrane potential, and increasing mitochondrial biogenesis</w:t>
      </w:r>
      <w:r>
        <w:t xml:space="preserve"> </w:t>
      </w:r>
      <w:r>
        <w:fldChar w:fldCharType="begin">
          <w:fldData xml:space="preserve">PEVuZE5vdGU+PENpdGU+PEF1dGhvcj5XeWF0dDwvQXV0aG9yPjxZZWFyPjIwMTA8L1llYXI+PFJl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</w:fldData>
        </w:fldChar>
      </w:r>
      <w:r w:rsidR="00A96C44">
        <w:instrText xml:space="preserve"> ADDIN EN.CITE </w:instrText>
      </w:r>
      <w:r w:rsidR="00A96C44">
        <w:fldChar w:fldCharType="begin">
          <w:fldData xml:space="preserve">PEVuZE5vdGU+PENpdGU+PEF1dGhvcj5XeWF0dDwvQXV0aG9yPjxZZWFyPjIwMTA8L1llYXI+PFJl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</w:fldData>
        </w:fldChar>
      </w:r>
      <w:r w:rsidR="00A96C44">
        <w:instrText xml:space="preserve"> ADDIN EN.CITE.DATA </w:instrText>
      </w:r>
      <w:r w:rsidR="00A96C44">
        <w:fldChar w:fldCharType="end"/>
      </w:r>
      <w:r>
        <w:fldChar w:fldCharType="separate"/>
      </w:r>
      <w:r w:rsidR="00A96C44">
        <w:rPr>
          <w:noProof/>
        </w:rPr>
        <w:t>(20)</w:t>
      </w:r>
      <w:r>
        <w:fldChar w:fldCharType="end"/>
      </w:r>
      <w:r>
        <w:t>.</w:t>
      </w:r>
      <w:r w:rsidRPr="00D62C68">
        <w:t xml:space="preserve"> </w:t>
      </w:r>
      <w:r>
        <w:t>Our data thus support the notion that glycolysis is replaced by oxidative mitochondrial respiration</w:t>
      </w:r>
      <w:r w:rsidR="00FA2B8D" w:rsidRPr="00FA2B8D">
        <w:t xml:space="preserve"> </w:t>
      </w:r>
      <w:r w:rsidR="00FA2B8D">
        <w:t>as the primary method of energy generation</w:t>
      </w:r>
      <w:r>
        <w:t xml:space="preserve">. Indeed, this is underpinned by the </w:t>
      </w:r>
      <w:r w:rsidR="00C94569">
        <w:t>upregulation</w:t>
      </w:r>
      <w:r>
        <w:t xml:space="preserve"> of the transcriptional co-repressor, </w:t>
      </w:r>
      <w:r w:rsidRPr="007D50C8">
        <w:rPr>
          <w:i/>
          <w:iCs/>
        </w:rPr>
        <w:t>CBFA2T3</w:t>
      </w:r>
      <w:r w:rsidR="00C94569" w:rsidRPr="00C94569">
        <w:rPr>
          <w:iCs/>
        </w:rPr>
        <w:t xml:space="preserve"> </w:t>
      </w:r>
      <w:r w:rsidR="00C94569">
        <w:rPr>
          <w:iCs/>
        </w:rPr>
        <w:t>in the second trimester</w:t>
      </w:r>
      <w:r>
        <w:rPr>
          <w:iCs/>
        </w:rPr>
        <w:t xml:space="preserve">, which </w:t>
      </w:r>
      <w:r>
        <w:t>c</w:t>
      </w:r>
      <w:r w:rsidRPr="004C173B">
        <w:t>ontributes to inhibition of glycolysis and stimulation of mitochondrial respiration</w:t>
      </w:r>
      <w:r>
        <w:rPr>
          <w:iCs/>
        </w:rPr>
        <w:t xml:space="preserve"> </w:t>
      </w:r>
      <w:r>
        <w:fldChar w:fldCharType="begin">
          <w:fldData xml:space="preserve">PEVuZE5vdGU+PENpdGU+PEF1dGhvcj5LdW1hcjwvQXV0aG9yPjxZZWFyPjIwMTM8L1llYXI+PFJl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=
</w:fldData>
        </w:fldChar>
      </w:r>
      <w:r w:rsidR="00A96C44">
        <w:instrText xml:space="preserve"> ADDIN EN.CITE </w:instrText>
      </w:r>
      <w:r w:rsidR="00A96C44">
        <w:fldChar w:fldCharType="begin">
          <w:fldData xml:space="preserve">PEVuZE5vdGU+PENpdGU+PEF1dGhvcj5LdW1hcjwvQXV0aG9yPjxZZWFyPjIwMTM8L1llYXI+PFJl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=
</w:fldData>
        </w:fldChar>
      </w:r>
      <w:r w:rsidR="00A96C44">
        <w:instrText xml:space="preserve"> ADDIN EN.CITE.DATA </w:instrText>
      </w:r>
      <w:r w:rsidR="00A96C44">
        <w:fldChar w:fldCharType="end"/>
      </w:r>
      <w:r>
        <w:fldChar w:fldCharType="separate"/>
      </w:r>
      <w:r w:rsidR="00A96C44">
        <w:rPr>
          <w:noProof/>
        </w:rPr>
        <w:t>(21)</w:t>
      </w:r>
      <w:r>
        <w:fldChar w:fldCharType="end"/>
      </w:r>
      <w:r>
        <w:rPr>
          <w:iCs/>
        </w:rPr>
        <w:t>,</w:t>
      </w:r>
      <w:r>
        <w:t xml:space="preserve"> </w:t>
      </w:r>
      <w:r w:rsidR="00C94569">
        <w:t xml:space="preserve">once </w:t>
      </w:r>
      <w:r w:rsidR="00906650">
        <w:t xml:space="preserve">the </w:t>
      </w:r>
      <w:r>
        <w:t>utero-placental circulation</w:t>
      </w:r>
      <w:r w:rsidR="00C94569">
        <w:t xml:space="preserve"> is established</w:t>
      </w:r>
      <w:r>
        <w:t xml:space="preserve">. </w:t>
      </w:r>
      <w:r w:rsidR="00C94569">
        <w:t>Conversely</w:t>
      </w:r>
      <w:r w:rsidRPr="007C62BB">
        <w:t>, β-oxidation of fatty acids appears to be suppressed</w:t>
      </w:r>
      <w:r w:rsidR="00FA2B8D">
        <w:t xml:space="preserve"> in the first trimester.</w:t>
      </w:r>
      <w:r w:rsidR="00AB2203">
        <w:t xml:space="preserve"> </w:t>
      </w:r>
      <w:r w:rsidR="00FA2B8D">
        <w:t>T</w:t>
      </w:r>
      <w:r w:rsidRPr="007C62BB">
        <w:t>ranscripts encoding long-chain acyl-CoA dehydrogenase (</w:t>
      </w:r>
      <w:r w:rsidRPr="007C62BB">
        <w:rPr>
          <w:i/>
        </w:rPr>
        <w:t>ACADL</w:t>
      </w:r>
      <w:r w:rsidRPr="007C62BB">
        <w:t>) rise in the second trimester</w:t>
      </w:r>
      <w:r w:rsidR="00AC164B">
        <w:t xml:space="preserve"> (Fig. </w:t>
      </w:r>
      <w:r w:rsidR="00907070">
        <w:t>2B</w:t>
      </w:r>
      <w:r w:rsidR="00FD2862">
        <w:t>)</w:t>
      </w:r>
      <w:r w:rsidRPr="007C62BB">
        <w:t xml:space="preserve">.  These changes may serve to protect the placental tissues from excessive production of reactive oxygen species when oxygen availability is low </w:t>
      </w:r>
      <w:r w:rsidRPr="007C62BB">
        <w:fldChar w:fldCharType="begin">
          <w:fldData xml:space="preserve">PEVuZE5vdGU+PENpdGU+PEF1dGhvcj5IdWFuZzwvQXV0aG9yPjxZZWFyPjIwMTQ8L1llYXI+PFJl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</w:fldData>
        </w:fldChar>
      </w:r>
      <w:r w:rsidR="00A96C44">
        <w:instrText xml:space="preserve"> ADDIN EN.CITE </w:instrText>
      </w:r>
      <w:r w:rsidR="00A96C44">
        <w:fldChar w:fldCharType="begin">
          <w:fldData xml:space="preserve">PEVuZE5vdGU+PENpdGU+PEF1dGhvcj5IdWFuZzwvQXV0aG9yPjxZZWFyPjIwMTQ8L1llYXI+PFJl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</w:fldData>
        </w:fldChar>
      </w:r>
      <w:r w:rsidR="00A96C44">
        <w:instrText xml:space="preserve"> ADDIN EN.CITE.DATA </w:instrText>
      </w:r>
      <w:r w:rsidR="00A96C44">
        <w:fldChar w:fldCharType="end"/>
      </w:r>
      <w:r w:rsidRPr="007C62BB">
        <w:fldChar w:fldCharType="separate"/>
      </w:r>
      <w:r w:rsidR="00A96C44">
        <w:rPr>
          <w:noProof/>
        </w:rPr>
        <w:t>(10, 22)</w:t>
      </w:r>
      <w:r w:rsidRPr="007C62BB">
        <w:fldChar w:fldCharType="end"/>
      </w:r>
      <w:r w:rsidRPr="007C62BB">
        <w:t xml:space="preserve">. </w:t>
      </w:r>
    </w:p>
    <w:p w14:paraId="30A07951" w14:textId="71B97D80" w:rsidR="00906650" w:rsidRDefault="006D54C6" w:rsidP="006D54C6">
      <w:pPr>
        <w:jc w:val="both"/>
      </w:pPr>
      <w:r w:rsidRPr="00B061B3">
        <w:rPr>
          <w:lang w:val="en-US"/>
        </w:rPr>
        <w:t xml:space="preserve">The endoplasmic reticulum is </w:t>
      </w:r>
      <w:r w:rsidRPr="00EC032B">
        <w:rPr>
          <w:lang w:val="en-US"/>
        </w:rPr>
        <w:t>a key intracellular organelle</w:t>
      </w:r>
      <w:r w:rsidRPr="00B061B3">
        <w:rPr>
          <w:lang w:val="en-US"/>
        </w:rPr>
        <w:t xml:space="preserve"> responsible for the synthesis and post-translational modification of secret</w:t>
      </w:r>
      <w:r w:rsidR="00AB2203">
        <w:rPr>
          <w:lang w:val="en-US"/>
        </w:rPr>
        <w:t>ed</w:t>
      </w:r>
      <w:r w:rsidRPr="00B061B3">
        <w:rPr>
          <w:lang w:val="en-US"/>
        </w:rPr>
        <w:t xml:space="preserve"> and membrane proteins</w:t>
      </w:r>
      <w:r>
        <w:rPr>
          <w:lang w:val="en-US"/>
        </w:rPr>
        <w:t>, and for i</w:t>
      </w:r>
      <w:r w:rsidRPr="00B061B3">
        <w:rPr>
          <w:lang w:val="en-US"/>
        </w:rPr>
        <w:t>ntracellular Ca</w:t>
      </w:r>
      <w:r w:rsidRPr="00B061B3">
        <w:rPr>
          <w:vertAlign w:val="superscript"/>
          <w:lang w:val="en-US"/>
        </w:rPr>
        <w:t>2+</w:t>
      </w:r>
      <w:r w:rsidRPr="00B061B3">
        <w:rPr>
          <w:lang w:val="en-US"/>
        </w:rPr>
        <w:t xml:space="preserve"> storage. </w:t>
      </w:r>
      <w:r w:rsidRPr="005438D7">
        <w:rPr>
          <w:lang w:val="en-US"/>
        </w:rPr>
        <w:t xml:space="preserve">Perturbation of ER homeostasis occurs </w:t>
      </w:r>
      <w:r w:rsidRPr="00B061B3">
        <w:rPr>
          <w:lang w:val="en-US"/>
        </w:rPr>
        <w:t>if the ER folding capacity is exceeded or if ER Ca</w:t>
      </w:r>
      <w:r w:rsidRPr="00B061B3">
        <w:rPr>
          <w:vertAlign w:val="superscript"/>
          <w:lang w:val="en-US"/>
        </w:rPr>
        <w:t xml:space="preserve">2+ </w:t>
      </w:r>
      <w:r w:rsidRPr="00B061B3">
        <w:rPr>
          <w:lang w:val="en-US"/>
        </w:rPr>
        <w:t xml:space="preserve">is depleted. </w:t>
      </w:r>
      <w:r w:rsidR="00AB2203">
        <w:rPr>
          <w:lang w:val="en-US"/>
        </w:rPr>
        <w:t>Loss of homeostasis</w:t>
      </w:r>
      <w:r w:rsidR="00AB2203" w:rsidRPr="00B061B3">
        <w:rPr>
          <w:lang w:val="en-US"/>
        </w:rPr>
        <w:t xml:space="preserve"> </w:t>
      </w:r>
      <w:r w:rsidRPr="00B061B3">
        <w:rPr>
          <w:lang w:val="en-US"/>
        </w:rPr>
        <w:t>activates</w:t>
      </w:r>
      <w:r>
        <w:rPr>
          <w:lang w:val="en-US"/>
        </w:rPr>
        <w:t xml:space="preserve"> the ER stress response pathway,</w:t>
      </w:r>
      <w:r w:rsidRPr="00B061B3">
        <w:rPr>
          <w:lang w:val="en-US"/>
        </w:rPr>
        <w:t xml:space="preserve"> the unfolded protein response (</w:t>
      </w:r>
      <w:r>
        <w:rPr>
          <w:lang w:val="en-US"/>
        </w:rPr>
        <w:t>UPR), which is mediated by three</w:t>
      </w:r>
      <w:r w:rsidRPr="00B061B3">
        <w:rPr>
          <w:lang w:val="en-US"/>
        </w:rPr>
        <w:t xml:space="preserve"> </w:t>
      </w:r>
      <w:r w:rsidRPr="00593870">
        <w:t xml:space="preserve">conserved signalling </w:t>
      </w:r>
      <w:r w:rsidR="00AB2203">
        <w:t>transducers</w:t>
      </w:r>
      <w:r w:rsidRPr="00B061B3">
        <w:rPr>
          <w:lang w:val="en-US"/>
        </w:rPr>
        <w:t xml:space="preserve">: </w:t>
      </w:r>
      <w:r>
        <w:t>IRE</w:t>
      </w:r>
      <w:r w:rsidR="00211BC7">
        <w:t>-</w:t>
      </w:r>
      <w:r>
        <w:t>1</w:t>
      </w:r>
      <w:r w:rsidRPr="00B061B3">
        <w:t xml:space="preserve"> (inositol-requi</w:t>
      </w:r>
      <w:r>
        <w:t>ring t</w:t>
      </w:r>
      <w:r w:rsidRPr="00593870">
        <w:t>ransmembrane kinase-endoribonuclease 1)</w:t>
      </w:r>
      <w:r w:rsidRPr="00B061B3">
        <w:t xml:space="preserve">, PERK </w:t>
      </w:r>
      <w:r w:rsidRPr="00593870">
        <w:t>(P</w:t>
      </w:r>
      <w:r w:rsidR="007145DE">
        <w:t>K</w:t>
      </w:r>
      <w:r w:rsidRPr="00593870">
        <w:t xml:space="preserve">R-like endoplasmic reticulum kinase) </w:t>
      </w:r>
      <w:r w:rsidRPr="00B061B3">
        <w:t>and ATF6 (activating transcription factor 6)</w:t>
      </w:r>
      <w:r w:rsidR="00906650">
        <w:t>.</w:t>
      </w:r>
      <w:r w:rsidRPr="00B061B3">
        <w:t xml:space="preserve"> </w:t>
      </w:r>
      <w:r w:rsidR="00906650" w:rsidRPr="00B061B3">
        <w:t xml:space="preserve"> </w:t>
      </w:r>
      <w:r w:rsidR="00AB2203">
        <w:t>Activity</w:t>
      </w:r>
      <w:r w:rsidR="00AB2203" w:rsidRPr="00B061B3">
        <w:t xml:space="preserve"> </w:t>
      </w:r>
      <w:r w:rsidR="00AB2203">
        <w:t>of these transducers is</w:t>
      </w:r>
      <w:r w:rsidRPr="00B061B3">
        <w:t xml:space="preserve"> inhibited in the physiological state by binding of the ER chaperone protein BiP/GRP78. </w:t>
      </w:r>
      <w:r w:rsidR="00A70485">
        <w:rPr>
          <w:lang w:val="en-US"/>
        </w:rPr>
        <w:t>Transcripts</w:t>
      </w:r>
      <w:r w:rsidRPr="00593870">
        <w:t xml:space="preserve"> encoding the sensor </w:t>
      </w:r>
      <w:r>
        <w:t>IRE1</w:t>
      </w:r>
      <w:r w:rsidR="00333313">
        <w:t xml:space="preserve">, </w:t>
      </w:r>
      <w:r w:rsidR="0041353C">
        <w:t>known</w:t>
      </w:r>
      <w:r w:rsidR="00333313">
        <w:t xml:space="preserve"> as </w:t>
      </w:r>
      <w:r w:rsidR="00333313" w:rsidRPr="000562F2">
        <w:rPr>
          <w:i/>
          <w:iCs/>
        </w:rPr>
        <w:t>ERN1</w:t>
      </w:r>
      <w:r w:rsidR="0041353C">
        <w:rPr>
          <w:i/>
          <w:iCs/>
        </w:rPr>
        <w:t xml:space="preserve"> </w:t>
      </w:r>
      <w:r w:rsidR="00EC032B">
        <w:t>(F</w:t>
      </w:r>
      <w:r w:rsidR="0041353C" w:rsidRPr="00EC032B">
        <w:t>ig</w:t>
      </w:r>
      <w:r w:rsidR="00AC164B">
        <w:t>.</w:t>
      </w:r>
      <w:r w:rsidR="0041353C" w:rsidRPr="00EC032B">
        <w:t xml:space="preserve"> 2A</w:t>
      </w:r>
      <w:r w:rsidR="00EC032B">
        <w:t>)</w:t>
      </w:r>
      <w:r w:rsidR="00333313">
        <w:t>,</w:t>
      </w:r>
      <w:r w:rsidR="007145DE">
        <w:t xml:space="preserve"> and its downstream X-box binding protein 1 (</w:t>
      </w:r>
      <w:r w:rsidRPr="000562F2">
        <w:rPr>
          <w:i/>
          <w:iCs/>
        </w:rPr>
        <w:t>XBP</w:t>
      </w:r>
      <w:r w:rsidR="007145DE" w:rsidRPr="000562F2">
        <w:rPr>
          <w:i/>
          <w:iCs/>
        </w:rPr>
        <w:t>1</w:t>
      </w:r>
      <w:r w:rsidR="007145DE">
        <w:t>)</w:t>
      </w:r>
      <w:r w:rsidRPr="00593870">
        <w:t xml:space="preserve"> were significantly </w:t>
      </w:r>
      <w:r w:rsidR="00FA2B8D">
        <w:t>higher</w:t>
      </w:r>
      <w:r w:rsidR="00FA2B8D" w:rsidRPr="00593870">
        <w:t xml:space="preserve"> </w:t>
      </w:r>
      <w:r w:rsidRPr="00593870">
        <w:t xml:space="preserve">in </w:t>
      </w:r>
      <w:r>
        <w:t xml:space="preserve">the </w:t>
      </w:r>
      <w:r w:rsidRPr="00593870">
        <w:t>first trimester</w:t>
      </w:r>
      <w:r w:rsidR="00911842">
        <w:t xml:space="preserve"> (Figs. 2A, </w:t>
      </w:r>
      <w:r w:rsidR="00CC6916">
        <w:t>G-</w:t>
      </w:r>
      <w:r w:rsidR="00911842">
        <w:t>H)</w:t>
      </w:r>
      <w:r w:rsidRPr="00593870">
        <w:t xml:space="preserve">, with no change in </w:t>
      </w:r>
      <w:r w:rsidRPr="00593870">
        <w:rPr>
          <w:i/>
        </w:rPr>
        <w:t>ATF6</w:t>
      </w:r>
      <w:r w:rsidRPr="00593870">
        <w:t xml:space="preserve"> </w:t>
      </w:r>
      <w:r w:rsidR="009007EA">
        <w:t>(Fig. 2</w:t>
      </w:r>
      <w:r w:rsidR="00CC6916">
        <w:t>H</w:t>
      </w:r>
      <w:r w:rsidR="009007EA">
        <w:t xml:space="preserve">) </w:t>
      </w:r>
      <w:r w:rsidRPr="00593870">
        <w:t xml:space="preserve">or </w:t>
      </w:r>
      <w:r w:rsidRPr="00593870">
        <w:rPr>
          <w:i/>
        </w:rPr>
        <w:t>GRP78</w:t>
      </w:r>
      <w:r w:rsidR="009007EA">
        <w:t xml:space="preserve"> (Fig. 2</w:t>
      </w:r>
      <w:r w:rsidR="00CC6916">
        <w:t>E</w:t>
      </w:r>
      <w:r>
        <w:t xml:space="preserve">), and a modest increase in </w:t>
      </w:r>
      <w:r w:rsidRPr="00287269">
        <w:rPr>
          <w:i/>
        </w:rPr>
        <w:t>PERK</w:t>
      </w:r>
      <w:r>
        <w:t xml:space="preserve"> (</w:t>
      </w:r>
      <w:r>
        <w:rPr>
          <w:i/>
        </w:rPr>
        <w:t>EIF2AK3)</w:t>
      </w:r>
      <w:r w:rsidRPr="00593870">
        <w:t xml:space="preserve"> (Fig</w:t>
      </w:r>
      <w:r w:rsidR="00911842">
        <w:t xml:space="preserve">. </w:t>
      </w:r>
      <w:r w:rsidR="00911842" w:rsidRPr="00AC164B">
        <w:t>2</w:t>
      </w:r>
      <w:r w:rsidRPr="00AC164B">
        <w:t>A, and Suppl</w:t>
      </w:r>
      <w:r w:rsidR="00AC164B" w:rsidRPr="00AC164B">
        <w:t>.</w:t>
      </w:r>
      <w:r w:rsidRPr="00AC164B">
        <w:t xml:space="preserve"> Fig. 2</w:t>
      </w:r>
      <w:r w:rsidRPr="00593870">
        <w:t xml:space="preserve">). </w:t>
      </w:r>
      <w:r>
        <w:t xml:space="preserve">In addition, transcripts </w:t>
      </w:r>
      <w:r w:rsidR="00FA2B8D">
        <w:t xml:space="preserve">encoding </w:t>
      </w:r>
      <w:r>
        <w:t>several heat shock proteins (</w:t>
      </w:r>
      <w:r w:rsidRPr="000562F2">
        <w:rPr>
          <w:iCs/>
        </w:rPr>
        <w:t>DNAJB9, DNAJB11, DNAJC3, HSPA5, HSP90B1</w:t>
      </w:r>
      <w:r w:rsidR="009007EA">
        <w:t>)</w:t>
      </w:r>
      <w:r w:rsidR="0056478B">
        <w:t xml:space="preserve">, </w:t>
      </w:r>
      <w:r w:rsidR="00FA2B8D">
        <w:t xml:space="preserve">those </w:t>
      </w:r>
      <w:r w:rsidR="0056478B">
        <w:t>involved</w:t>
      </w:r>
      <w:r w:rsidR="00333313">
        <w:t xml:space="preserve"> in protein post-translational modifications (</w:t>
      </w:r>
      <w:r w:rsidR="00333313" w:rsidRPr="000562F2">
        <w:t xml:space="preserve">LMAN1, MAN1C1, </w:t>
      </w:r>
      <w:r w:rsidR="001B107F" w:rsidRPr="000562F2">
        <w:t xml:space="preserve">MAN1A2, </w:t>
      </w:r>
      <w:r w:rsidR="00333313" w:rsidRPr="000562F2">
        <w:t>PDIA6, PDIA3, ERO1A</w:t>
      </w:r>
      <w:r w:rsidR="001B107F">
        <w:t>)</w:t>
      </w:r>
      <w:r w:rsidR="009007EA">
        <w:t xml:space="preserve"> </w:t>
      </w:r>
      <w:r w:rsidR="00333313">
        <w:t>and protein quality control (</w:t>
      </w:r>
      <w:r w:rsidR="00333313" w:rsidRPr="000562F2">
        <w:t>ERP44, HERPUD1,</w:t>
      </w:r>
      <w:r w:rsidR="001B107F" w:rsidRPr="000562F2">
        <w:t xml:space="preserve"> EDEM2</w:t>
      </w:r>
      <w:r w:rsidR="001B107F">
        <w:t>)</w:t>
      </w:r>
      <w:r w:rsidR="0056478B">
        <w:t>,</w:t>
      </w:r>
      <w:r w:rsidR="00333313">
        <w:t xml:space="preserve"> </w:t>
      </w:r>
      <w:r w:rsidR="009007EA">
        <w:t>we</w:t>
      </w:r>
      <w:r>
        <w:t xml:space="preserve">re also </w:t>
      </w:r>
      <w:r w:rsidR="00FA2B8D">
        <w:t>higher</w:t>
      </w:r>
      <w:r>
        <w:t xml:space="preserve"> in the first trimester</w:t>
      </w:r>
      <w:r w:rsidR="00911842">
        <w:t xml:space="preserve"> (Fig. 2A)</w:t>
      </w:r>
      <w:r>
        <w:t xml:space="preserve">. </w:t>
      </w:r>
      <w:r w:rsidRPr="00593870">
        <w:t>These are li</w:t>
      </w:r>
      <w:r>
        <w:t>kely to be homeostatic response</w:t>
      </w:r>
      <w:r w:rsidR="00906650">
        <w:t>s</w:t>
      </w:r>
      <w:r>
        <w:t xml:space="preserve"> to </w:t>
      </w:r>
      <w:r w:rsidR="00906650">
        <w:t xml:space="preserve">a </w:t>
      </w:r>
      <w:r w:rsidR="00E7775C">
        <w:t xml:space="preserve">high </w:t>
      </w:r>
      <w:r>
        <w:t xml:space="preserve">synthetic activity. </w:t>
      </w:r>
    </w:p>
    <w:p w14:paraId="2B8EBFC6" w14:textId="77777777" w:rsidR="00906650" w:rsidRDefault="00906650" w:rsidP="006D54C6">
      <w:pPr>
        <w:jc w:val="both"/>
      </w:pPr>
    </w:p>
    <w:p w14:paraId="44A3AA45" w14:textId="4F54698E" w:rsidR="006D54C6" w:rsidRPr="00593870" w:rsidRDefault="006D54C6" w:rsidP="006D54C6">
      <w:pPr>
        <w:jc w:val="both"/>
      </w:pPr>
      <w:r>
        <w:t xml:space="preserve">Heat shock proteins </w:t>
      </w:r>
      <w:r w:rsidRPr="009007EA">
        <w:rPr>
          <w:color w:val="000000" w:themeColor="text1"/>
        </w:rPr>
        <w:t>perform</w:t>
      </w:r>
      <w:r w:rsidR="0044601E">
        <w:rPr>
          <w:color w:val="000000" w:themeColor="text1"/>
        </w:rPr>
        <w:t xml:space="preserve"> chaperone </w:t>
      </w:r>
      <w:r w:rsidRPr="00C35BFA">
        <w:t xml:space="preserve">functions by stabilizing new </w:t>
      </w:r>
      <w:r w:rsidR="001B107F">
        <w:t>polypeptides</w:t>
      </w:r>
      <w:r w:rsidR="00E7775C">
        <w:t>,</w:t>
      </w:r>
      <w:r w:rsidR="001B107F" w:rsidRPr="00C35BFA">
        <w:t xml:space="preserve"> </w:t>
      </w:r>
      <w:r w:rsidR="001B107F">
        <w:t xml:space="preserve">while </w:t>
      </w:r>
      <w:r w:rsidR="001B107F" w:rsidRPr="002A3E41">
        <w:t>PDIA</w:t>
      </w:r>
      <w:r w:rsidR="001B107F">
        <w:t xml:space="preserve">s, </w:t>
      </w:r>
      <w:r w:rsidR="001B107F" w:rsidRPr="002A3E41">
        <w:t>ERO1A</w:t>
      </w:r>
      <w:r w:rsidR="001B107F">
        <w:t xml:space="preserve"> and </w:t>
      </w:r>
      <w:r w:rsidR="001B107F" w:rsidRPr="002A3E41">
        <w:t>MAN1</w:t>
      </w:r>
      <w:r w:rsidR="001B107F">
        <w:t xml:space="preserve">s </w:t>
      </w:r>
      <w:r w:rsidR="00E7775C">
        <w:t xml:space="preserve">assist </w:t>
      </w:r>
      <w:r w:rsidR="001B107F">
        <w:t xml:space="preserve">in disulphide bond formation and glycosylation </w:t>
      </w:r>
      <w:r w:rsidRPr="00C35BFA">
        <w:t>to ensure correct folding or refold</w:t>
      </w:r>
      <w:r w:rsidR="00E7775C">
        <w:t>ing of</w:t>
      </w:r>
      <w:r w:rsidRPr="00C35BFA">
        <w:t xml:space="preserve"> protein</w:t>
      </w:r>
      <w:r w:rsidR="00E7775C">
        <w:t>s</w:t>
      </w:r>
      <w:r w:rsidR="001B107F">
        <w:t xml:space="preserve">. </w:t>
      </w:r>
      <w:r w:rsidR="00B315D7">
        <w:t>Activation of IRE</w:t>
      </w:r>
      <w:r w:rsidR="00211BC7">
        <w:t>-</w:t>
      </w:r>
      <w:r w:rsidR="00B315D7">
        <w:t>1 and its downstream</w:t>
      </w:r>
      <w:r w:rsidRPr="00593870">
        <w:t xml:space="preserve"> </w:t>
      </w:r>
      <w:r w:rsidRPr="002A3E41">
        <w:t>XBP</w:t>
      </w:r>
      <w:r w:rsidR="00432988" w:rsidRPr="002A3E41">
        <w:t>1</w:t>
      </w:r>
      <w:r w:rsidRPr="00593870">
        <w:t xml:space="preserve"> </w:t>
      </w:r>
      <w:r w:rsidR="00B315D7">
        <w:t>are</w:t>
      </w:r>
      <w:r w:rsidRPr="00593870">
        <w:t xml:space="preserve"> involved in the synthesis of lipoproteins essential for cell and organelle membranes</w:t>
      </w:r>
      <w:r>
        <w:rPr>
          <w:lang w:val="en-US"/>
        </w:rPr>
        <w:t xml:space="preserve">. </w:t>
      </w:r>
      <w:r w:rsidRPr="00593870">
        <w:t>However, the actions of these pathways may be broader than just restoration of ER homeostasis and support of cell proliferation</w:t>
      </w:r>
      <w:r w:rsidR="00B315D7">
        <w:t xml:space="preserve"> as </w:t>
      </w:r>
      <w:r w:rsidRPr="00593870">
        <w:t>activation of the IRE-1 pathway has been observed during the development of the labyrinth zone of the murine placenta using a transgenic reporter mouse</w:t>
      </w:r>
      <w:r w:rsidR="00E7775C">
        <w:t xml:space="preserve"> </w:t>
      </w:r>
      <w:r w:rsidR="00E7775C">
        <w:fldChar w:fldCharType="begin"/>
      </w:r>
      <w:r w:rsidR="00A96C44">
        <w:instrText xml:space="preserve"> ADDIN EN.CITE &lt;EndNote&gt;&lt;Cite&gt;&lt;Author&gt;Iwawaki&lt;/Author&gt;&lt;Year&gt;2009&lt;/Year&gt;&lt;RecNum&gt;935&lt;/RecNum&gt;&lt;DisplayText&gt;(23)&lt;/DisplayText&gt;&lt;record&gt;&lt;rec-number&gt;935&lt;/rec-number&gt;&lt;foreign-keys&gt;&lt;key app="EN" db-id="etfv0p229szrt2eewfrv2xdyf0rt2v0rvrzs" timestamp="1575391947"&gt;935&lt;/key&gt;&lt;/foreign-keys&gt;&lt;ref-type name="Journal Article"&gt;17&lt;/ref-type&gt;&lt;contributors&gt;&lt;authors&gt;&lt;author&gt;Iwawaki, T.&lt;/author&gt;&lt;author&gt;Akai, R.&lt;/author&gt;&lt;author&gt;Yamanaka, S.&lt;/author&gt;&lt;author&gt;Kohno, K.&lt;/author&gt;&lt;/authors&gt;&lt;/contributors&gt;&lt;auth-address&gt;Iwawaki Initiative Research Unit, Advanced Science Institute, RIKEN, 2-1 Hirosawa, Wako, Saitama, Japan. iwawaki@riken.jp&lt;/auth-address&gt;&lt;titles&gt;&lt;title&gt;Function of IRE1 alpha in the placenta is essential for placental development and embryonic viability&lt;/title&gt;&lt;secondary-title&gt;Proc Natl Acad Sci U S A&lt;/secondary-title&gt;&lt;/titles&gt;&lt;periodical&gt;&lt;full-title&gt;Proc Natl Acad Sci U S A&lt;/full-title&gt;&lt;/periodical&gt;&lt;pages&gt;16657-62&lt;/pages&gt;&lt;volume&gt;106&lt;/volume&gt;&lt;number&gt;39&lt;/number&gt;&lt;edition&gt;2009/10/07&lt;/edition&gt;&lt;keywords&gt;&lt;keyword&gt;Animals&lt;/keyword&gt;&lt;keyword&gt;Embryo Loss/metabolism&lt;/keyword&gt;&lt;keyword&gt;Embryo, Mammalian/*metabolism&lt;/keyword&gt;&lt;keyword&gt;Embryonic Development&lt;/keyword&gt;&lt;keyword&gt;Endoplasmic Reticulum/metabolism&lt;/keyword&gt;&lt;keyword&gt;Endoribonucleases/genetics/*metabolism&lt;/keyword&gt;&lt;keyword&gt;Female&lt;/keyword&gt;&lt;keyword&gt;Membrane Proteins/genetics/*metabolism&lt;/keyword&gt;&lt;keyword&gt;Mice&lt;/keyword&gt;&lt;keyword&gt;Mice, Knockout&lt;/keyword&gt;&lt;keyword&gt;Mice, Transgenic&lt;/keyword&gt;&lt;keyword&gt;Placenta/*metabolism&lt;/keyword&gt;&lt;keyword&gt;Pregnancy&lt;/keyword&gt;&lt;keyword&gt;Protein-Serine-Threonine Kinases/genetics/*metabolism&lt;/keyword&gt;&lt;/keywords&gt;&lt;dates&gt;&lt;year&gt;2009&lt;/year&gt;&lt;pub-dates&gt;&lt;date&gt;Sep 29&lt;/date&gt;&lt;/pub-dates&gt;&lt;/dates&gt;&lt;isbn&gt;1091-6490 (Electronic)&amp;#xD;0027-8424 (Linking)&lt;/isbn&gt;&lt;accession-num&gt;19805353&lt;/accession-num&gt;&lt;urls&gt;&lt;related-urls&gt;&lt;url&gt;https://www.ncbi.nlm.nih.gov/pubmed/19805353&lt;/url&gt;&lt;/related-urls&gt;&lt;/urls&gt;&lt;custom2&gt;PMC2757843&lt;/custom2&gt;&lt;electronic-resource-num&gt;10.1073/pnas.0903775106&lt;/electronic-resource-num&gt;&lt;/record&gt;&lt;/Cite&gt;&lt;/EndNote&gt;</w:instrText>
      </w:r>
      <w:r w:rsidR="00E7775C">
        <w:fldChar w:fldCharType="separate"/>
      </w:r>
      <w:r w:rsidR="00A96C44">
        <w:rPr>
          <w:noProof/>
        </w:rPr>
        <w:t>(23)</w:t>
      </w:r>
      <w:r w:rsidR="00E7775C">
        <w:fldChar w:fldCharType="end"/>
      </w:r>
      <w:r w:rsidR="00E7775C">
        <w:t>.</w:t>
      </w:r>
      <w:r w:rsidR="00E7775C" w:rsidRPr="00593870">
        <w:t xml:space="preserve"> </w:t>
      </w:r>
      <w:r w:rsidR="00E7775C">
        <w:t>K</w:t>
      </w:r>
      <w:r w:rsidRPr="00593870">
        <w:t xml:space="preserve">nock-out of the gene leads to abnormal vascularisation, secondary to reduced levels of VEGF </w:t>
      </w:r>
      <w:r>
        <w:fldChar w:fldCharType="begin"/>
      </w:r>
      <w:r w:rsidR="00A96C44">
        <w:instrText xml:space="preserve"> ADDIN EN.CITE &lt;EndNote&gt;&lt;Cite&gt;&lt;Author&gt;Iwawaki&lt;/Author&gt;&lt;Year&gt;2009&lt;/Year&gt;&lt;RecNum&gt;935&lt;/RecNum&gt;&lt;DisplayText&gt;(23)&lt;/DisplayText&gt;&lt;record&gt;&lt;rec-number&gt;935&lt;/rec-number&gt;&lt;foreign-keys&gt;&lt;key app="EN" db-id="etfv0p229szrt2eewfrv2xdyf0rt2v0rvrzs" timestamp="1575391947"&gt;935&lt;/key&gt;&lt;/foreign-keys&gt;&lt;ref-type name="Journal Article"&gt;17&lt;/ref-type&gt;&lt;contributors&gt;&lt;authors&gt;&lt;author&gt;Iwawaki, T.&lt;/author&gt;&lt;author&gt;Akai, R.&lt;/author&gt;&lt;author&gt;Yamanaka, S.&lt;/author&gt;&lt;author&gt;Kohno, K.&lt;/author&gt;&lt;/authors&gt;&lt;/contributors&gt;&lt;auth-address&gt;Iwawaki Initiative Research Unit, Advanced Science Institute, RIKEN, 2-1 Hirosawa, Wako, Saitama, Japan. iwawaki@riken.jp&lt;/auth-address&gt;&lt;titles&gt;&lt;title&gt;Function of IRE1 alpha in the placenta is essential for placental development and embryonic viability&lt;/title&gt;&lt;secondary-title&gt;Proc Natl Acad Sci U S A&lt;/secondary-title&gt;&lt;/titles&gt;&lt;periodical&gt;&lt;full-title&gt;Proc Natl Acad Sci U S A&lt;/full-title&gt;&lt;/periodical&gt;&lt;pages&gt;16657-62&lt;/pages&gt;&lt;volume&gt;106&lt;/volume&gt;&lt;number&gt;39&lt;/number&gt;&lt;edition&gt;2009/10/07&lt;/edition&gt;&lt;keywords&gt;&lt;keyword&gt;Animals&lt;/keyword&gt;&lt;keyword&gt;Embryo Loss/metabolism&lt;/keyword&gt;&lt;keyword&gt;Embryo, Mammalian/*metabolism&lt;/keyword&gt;&lt;keyword&gt;Embryonic Development&lt;/keyword&gt;&lt;keyword&gt;Endoplasmic Reticulum/metabolism&lt;/keyword&gt;&lt;keyword&gt;Endoribonucleases/genetics/*metabolism&lt;/keyword&gt;&lt;keyword&gt;Female&lt;/keyword&gt;&lt;keyword&gt;Membrane Proteins/genetics/*metabolism&lt;/keyword&gt;&lt;keyword&gt;Mice&lt;/keyword&gt;&lt;keyword&gt;Mice, Knockout&lt;/keyword&gt;&lt;keyword&gt;Mice, Transgenic&lt;/keyword&gt;&lt;keyword&gt;Placenta/*metabolism&lt;/keyword&gt;&lt;keyword&gt;Pregnancy&lt;/keyword&gt;&lt;keyword&gt;Protein-Serine-Threonine Kinases/genetics/*metabolism&lt;/keyword&gt;&lt;/keywords&gt;&lt;dates&gt;&lt;year&gt;2009&lt;/year&gt;&lt;pub-dates&gt;&lt;date&gt;Sep 29&lt;/date&gt;&lt;/pub-dates&gt;&lt;/dates&gt;&lt;isbn&gt;1091-6490 (Electronic)&amp;#xD;0027-8424 (Linking)&lt;/isbn&gt;&lt;accession-num&gt;19805353&lt;/accession-num&gt;&lt;urls&gt;&lt;related-urls&gt;&lt;url&gt;https://www.ncbi.nlm.nih.gov/pubmed/19805353&lt;/url&gt;&lt;/related-urls&gt;&lt;/urls&gt;&lt;custom2&gt;PMC2757843&lt;/custom2&gt;&lt;electronic-resource-num&gt;10.1073/pnas.0903775106&lt;/electronic-resource-num&gt;&lt;/record&gt;&lt;/Cite&gt;&lt;/EndNote&gt;</w:instrText>
      </w:r>
      <w:r>
        <w:fldChar w:fldCharType="separate"/>
      </w:r>
      <w:r w:rsidR="00A96C44">
        <w:rPr>
          <w:noProof/>
        </w:rPr>
        <w:t>(23)</w:t>
      </w:r>
      <w:r>
        <w:fldChar w:fldCharType="end"/>
      </w:r>
      <w:r w:rsidRPr="00593870">
        <w:t>. Furthermore, ChIP-</w:t>
      </w:r>
      <w:r>
        <w:t>S</w:t>
      </w:r>
      <w:r w:rsidRPr="00593870">
        <w:t>eq analysis has revealed that in skeletal muscle approxim</w:t>
      </w:r>
      <w:r w:rsidR="00432988">
        <w:t>ately 40% of the downstream XBP</w:t>
      </w:r>
      <w:r w:rsidRPr="00593870">
        <w:t xml:space="preserve">1 transcription factor targets are unrelated to ER function, including genes associated with myogenic differentiation </w:t>
      </w:r>
      <w:r>
        <w:fldChar w:fldCharType="begin">
          <w:fldData xml:space="preserve">PEVuZE5vdGU+PENpdGU+PEF1dGhvcj5BY29zdGEtQWx2ZWFyPC9BdXRob3I+PFllYXI+MjAwNzwv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</w:fldData>
        </w:fldChar>
      </w:r>
      <w:r w:rsidR="00A96C44">
        <w:instrText xml:space="preserve"> ADDIN EN.CITE </w:instrText>
      </w:r>
      <w:r w:rsidR="00A96C44">
        <w:fldChar w:fldCharType="begin">
          <w:fldData xml:space="preserve">PEVuZE5vdGU+PENpdGU+PEF1dGhvcj5BY29zdGEtQWx2ZWFyPC9BdXRob3I+PFllYXI+MjAwNzwv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</w:fldData>
        </w:fldChar>
      </w:r>
      <w:r w:rsidR="00A96C44">
        <w:instrText xml:space="preserve"> ADDIN EN.CITE.DATA </w:instrText>
      </w:r>
      <w:r w:rsidR="00A96C44">
        <w:fldChar w:fldCharType="end"/>
      </w:r>
      <w:r>
        <w:fldChar w:fldCharType="separate"/>
      </w:r>
      <w:r w:rsidR="00A96C44">
        <w:rPr>
          <w:noProof/>
        </w:rPr>
        <w:t>(24)</w:t>
      </w:r>
      <w:r>
        <w:fldChar w:fldCharType="end"/>
      </w:r>
      <w:r w:rsidRPr="00593870">
        <w:t>. We confirmed activation of the IRE</w:t>
      </w:r>
      <w:r w:rsidR="00211BC7">
        <w:t>-</w:t>
      </w:r>
      <w:r w:rsidRPr="00593870">
        <w:t>1/XBP</w:t>
      </w:r>
      <w:r w:rsidR="00D43185">
        <w:t>1</w:t>
      </w:r>
      <w:r w:rsidRPr="00593870">
        <w:t xml:space="preserve"> pathway in the first trimester by immunostaining</w:t>
      </w:r>
      <w:r w:rsidR="0044601E">
        <w:t xml:space="preserve">. </w:t>
      </w:r>
      <w:r w:rsidRPr="00593870">
        <w:t xml:space="preserve">XBP1 </w:t>
      </w:r>
      <w:r w:rsidR="0044601E">
        <w:t>was</w:t>
      </w:r>
      <w:r w:rsidR="0044601E" w:rsidRPr="00593870">
        <w:t xml:space="preserve"> </w:t>
      </w:r>
      <w:r w:rsidRPr="00593870">
        <w:t xml:space="preserve">strongly expressed by the </w:t>
      </w:r>
      <w:r w:rsidRPr="00EC032B">
        <w:t xml:space="preserve">villous </w:t>
      </w:r>
      <w:r w:rsidR="00E7775C" w:rsidRPr="00EC032B">
        <w:t>and</w:t>
      </w:r>
      <w:r w:rsidRPr="00593870">
        <w:t xml:space="preserve"> extravillous trophoblast of the cell columns</w:t>
      </w:r>
      <w:r w:rsidR="0044601E">
        <w:t xml:space="preserve"> and</w:t>
      </w:r>
      <w:r w:rsidR="0044601E" w:rsidRPr="00593870">
        <w:t xml:space="preserve"> </w:t>
      </w:r>
      <w:r w:rsidRPr="00593870">
        <w:t>XBP</w:t>
      </w:r>
      <w:r w:rsidR="00432988">
        <w:t>1</w:t>
      </w:r>
      <w:r w:rsidRPr="00593870">
        <w:t xml:space="preserve"> expression coincided with that of IRE</w:t>
      </w:r>
      <w:r w:rsidR="00211BC7">
        <w:t>-</w:t>
      </w:r>
      <w:r w:rsidRPr="00593870">
        <w:t>1 and P-IRE</w:t>
      </w:r>
      <w:r w:rsidR="00211BC7">
        <w:t>-</w:t>
      </w:r>
      <w:r w:rsidRPr="00593870">
        <w:t>1 (Fig. 2</w:t>
      </w:r>
      <w:r w:rsidR="00AB241B">
        <w:t>H</w:t>
      </w:r>
      <w:r w:rsidRPr="00593870">
        <w:t xml:space="preserve">).  </w:t>
      </w:r>
    </w:p>
    <w:p w14:paraId="55C7E80A" w14:textId="77777777" w:rsidR="006D54C6" w:rsidRDefault="006D54C6" w:rsidP="006D54C6"/>
    <w:p w14:paraId="31806C8F" w14:textId="72DBAE39" w:rsidR="00BC7058" w:rsidRDefault="006D54C6" w:rsidP="00BC7058">
      <w:pPr>
        <w:jc w:val="both"/>
        <w:rPr>
          <w:color w:val="000000" w:themeColor="text1"/>
        </w:rPr>
      </w:pPr>
      <w:r w:rsidRPr="00593870">
        <w:rPr>
          <w:color w:val="000000" w:themeColor="text1"/>
        </w:rPr>
        <w:lastRenderedPageBreak/>
        <w:t xml:space="preserve">As expected, there was upregulation of genes associated with antioxidant defences during the second trimester, most notably </w:t>
      </w:r>
      <w:r w:rsidRPr="005139DA">
        <w:rPr>
          <w:i/>
          <w:color w:val="000000" w:themeColor="text1"/>
        </w:rPr>
        <w:t xml:space="preserve">GPX1, CAT, </w:t>
      </w:r>
      <w:r w:rsidRPr="00593870">
        <w:rPr>
          <w:i/>
          <w:color w:val="000000" w:themeColor="text1"/>
        </w:rPr>
        <w:t xml:space="preserve">SOD3, HIF3A, COX4I2, CYP1A1, CYP1A2 </w:t>
      </w:r>
      <w:r w:rsidRPr="00593870">
        <w:rPr>
          <w:color w:val="000000" w:themeColor="text1"/>
        </w:rPr>
        <w:t xml:space="preserve">and </w:t>
      </w:r>
      <w:r w:rsidRPr="00593870">
        <w:rPr>
          <w:i/>
          <w:color w:val="000000" w:themeColor="text1"/>
        </w:rPr>
        <w:t>NOS1AP</w:t>
      </w:r>
      <w:r w:rsidRPr="00593870">
        <w:rPr>
          <w:color w:val="000000" w:themeColor="text1"/>
        </w:rPr>
        <w:t xml:space="preserve"> (Fig</w:t>
      </w:r>
      <w:r>
        <w:rPr>
          <w:color w:val="000000" w:themeColor="text1"/>
        </w:rPr>
        <w:t>s</w:t>
      </w:r>
      <w:r w:rsidR="00911842">
        <w:rPr>
          <w:color w:val="000000" w:themeColor="text1"/>
        </w:rPr>
        <w:t>. 2</w:t>
      </w:r>
      <w:r w:rsidR="00CC6916">
        <w:rPr>
          <w:color w:val="000000" w:themeColor="text1"/>
        </w:rPr>
        <w:t>B, F</w:t>
      </w:r>
      <w:r w:rsidRPr="00593870">
        <w:rPr>
          <w:color w:val="000000" w:themeColor="text1"/>
        </w:rPr>
        <w:t>)</w:t>
      </w:r>
      <w:r>
        <w:rPr>
          <w:color w:val="000000" w:themeColor="text1"/>
        </w:rPr>
        <w:t>,</w:t>
      </w:r>
      <w:r>
        <w:t xml:space="preserve"> in agreement with our previous findings </w:t>
      </w:r>
      <w:r>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EC2A23">
        <w:instrText xml:space="preserve"> ADDIN EN.CITE </w:instrText>
      </w:r>
      <w:r w:rsidR="00EC2A23">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EC2A23">
        <w:instrText xml:space="preserve"> ADDIN EN.CITE.DATA </w:instrText>
      </w:r>
      <w:r w:rsidR="00EC2A23">
        <w:fldChar w:fldCharType="end"/>
      </w:r>
      <w:r>
        <w:fldChar w:fldCharType="separate"/>
      </w:r>
      <w:r>
        <w:rPr>
          <w:noProof/>
        </w:rPr>
        <w:t>(6)</w:t>
      </w:r>
      <w:r>
        <w:fldChar w:fldCharType="end"/>
      </w:r>
      <w:r>
        <w:t>.</w:t>
      </w:r>
      <w:r w:rsidRPr="00593870">
        <w:t xml:space="preserve"> </w:t>
      </w:r>
      <w:r w:rsidRPr="00593870">
        <w:rPr>
          <w:color w:val="000000" w:themeColor="text1"/>
        </w:rPr>
        <w:t>Several G</w:t>
      </w:r>
      <w:r w:rsidR="005C6C3D">
        <w:rPr>
          <w:color w:val="000000" w:themeColor="text1"/>
        </w:rPr>
        <w:t>SE</w:t>
      </w:r>
      <w:r w:rsidRPr="00593870">
        <w:rPr>
          <w:color w:val="000000" w:themeColor="text1"/>
        </w:rPr>
        <w:t xml:space="preserve"> terms associated with metabolism of oxygen are also significantly different between the </w:t>
      </w:r>
      <w:r w:rsidR="000C5F2B">
        <w:rPr>
          <w:color w:val="000000" w:themeColor="text1"/>
        </w:rPr>
        <w:t>gestational ages</w:t>
      </w:r>
      <w:r w:rsidRPr="00D20D72">
        <w:t xml:space="preserve">, including </w:t>
      </w:r>
      <w:r w:rsidR="00D14ABA" w:rsidRPr="00D20D72">
        <w:t>‘</w:t>
      </w:r>
      <w:r w:rsidRPr="00D20D72">
        <w:t>cellular responses to oxygen-containing compounds</w:t>
      </w:r>
      <w:r w:rsidR="00D14ABA" w:rsidRPr="00D20D72">
        <w:t>’</w:t>
      </w:r>
      <w:r w:rsidR="00876194" w:rsidRPr="00D20D72">
        <w:t xml:space="preserve"> and</w:t>
      </w:r>
      <w:r w:rsidRPr="00D20D72">
        <w:t xml:space="preserve"> </w:t>
      </w:r>
      <w:r w:rsidR="00D14ABA" w:rsidRPr="00D20D72">
        <w:t>‘</w:t>
      </w:r>
      <w:r w:rsidR="00876194" w:rsidRPr="00D20D72">
        <w:t>regulation of response to oxidative stress</w:t>
      </w:r>
      <w:r w:rsidR="00D14ABA" w:rsidRPr="00D20D72">
        <w:t>’</w:t>
      </w:r>
      <w:r w:rsidR="00CC6916">
        <w:t xml:space="preserve"> (see Suppl. Tables 3-5</w:t>
      </w:r>
      <w:r w:rsidRPr="00D20D72">
        <w:t xml:space="preserve">).  </w:t>
      </w:r>
      <w:bookmarkStart w:id="7" w:name="_venvylqqd30i" w:colFirst="0" w:colLast="0"/>
      <w:bookmarkEnd w:id="7"/>
      <w:r w:rsidR="00CA0E84">
        <w:t>Consistent with these terms, we observed increased</w:t>
      </w:r>
      <w:r w:rsidR="00211BC7">
        <w:t xml:space="preserve"> phosphorylation of eIF2α </w:t>
      </w:r>
      <w:r w:rsidR="00CA0E84">
        <w:t xml:space="preserve">by </w:t>
      </w:r>
      <w:r w:rsidR="000C5F2B">
        <w:t>western blotting</w:t>
      </w:r>
      <w:r w:rsidR="00CA0E84">
        <w:t xml:space="preserve"> during</w:t>
      </w:r>
      <w:r w:rsidR="00211BC7">
        <w:t xml:space="preserve"> the second trimester (Fig. 2E). </w:t>
      </w:r>
      <w:r w:rsidR="00CA0E84">
        <w:t>Phosphorylation of eIF2α prevents ribosomal assembly and suppresses non-essential protein synthesis. While phosphorylation may reflect ER stress and activation of the</w:t>
      </w:r>
      <w:r w:rsidR="00211BC7">
        <w:t xml:space="preserve"> PERK pathway, </w:t>
      </w:r>
      <w:r w:rsidR="00CA0E84">
        <w:t>i</w:t>
      </w:r>
      <w:r w:rsidR="00211BC7">
        <w:t xml:space="preserve">t can also </w:t>
      </w:r>
      <w:r w:rsidR="000C5F2B">
        <w:t>result from kinases</w:t>
      </w:r>
      <w:r w:rsidR="00211BC7">
        <w:t xml:space="preserve"> activated by oxidative and pro-inflammatory stressors.  </w:t>
      </w:r>
    </w:p>
    <w:p w14:paraId="38266AE3" w14:textId="77777777" w:rsidR="00BC7058" w:rsidRDefault="00BC7058" w:rsidP="00BC7058">
      <w:pPr>
        <w:jc w:val="both"/>
        <w:rPr>
          <w:color w:val="000000" w:themeColor="text1"/>
        </w:rPr>
      </w:pPr>
    </w:p>
    <w:p w14:paraId="411ABAD3" w14:textId="77777777" w:rsidR="00BC7058" w:rsidRDefault="00BC7058" w:rsidP="00BC7058">
      <w:pPr>
        <w:jc w:val="both"/>
        <w:rPr>
          <w:color w:val="000000" w:themeColor="text1"/>
        </w:rPr>
      </w:pPr>
    </w:p>
    <w:p w14:paraId="733B4ACF" w14:textId="0D81A16E" w:rsidR="001F0750" w:rsidRPr="00BC7058" w:rsidRDefault="00F761E8" w:rsidP="00BC7058">
      <w:pPr>
        <w:spacing w:after="240"/>
        <w:jc w:val="both"/>
        <w:rPr>
          <w:b/>
          <w:color w:val="000000" w:themeColor="text1"/>
          <w:sz w:val="28"/>
          <w:szCs w:val="28"/>
        </w:rPr>
      </w:pPr>
      <w:r w:rsidRPr="00BC7058">
        <w:rPr>
          <w:b/>
          <w:sz w:val="28"/>
          <w:szCs w:val="28"/>
        </w:rPr>
        <w:t>Hormonal activity</w:t>
      </w:r>
    </w:p>
    <w:p w14:paraId="44B1D904" w14:textId="399DBECE" w:rsidR="001F0750" w:rsidRPr="00593870" w:rsidRDefault="00F761E8" w:rsidP="00BC7058">
      <w:pPr>
        <w:spacing w:after="240"/>
        <w:jc w:val="both"/>
      </w:pPr>
      <w:r w:rsidRPr="00593870">
        <w:t xml:space="preserve">Transcripts encoding peptide hormones showed considerable differential expression, with some being higher in the first trimester and others </w:t>
      </w:r>
      <w:r w:rsidR="00BE2C4B">
        <w:t>lower</w:t>
      </w:r>
      <w:r w:rsidR="00CC472E" w:rsidRPr="00593870">
        <w:t xml:space="preserve"> (Fig</w:t>
      </w:r>
      <w:r w:rsidR="00151F99">
        <w:t>s</w:t>
      </w:r>
      <w:r w:rsidR="00CC472E" w:rsidRPr="00593870">
        <w:t>. 3A-B)</w:t>
      </w:r>
      <w:r w:rsidRPr="00593870">
        <w:t>.</w:t>
      </w:r>
      <w:r w:rsidR="007A2BA2">
        <w:t xml:space="preserve"> </w:t>
      </w:r>
      <w:r w:rsidRPr="00593870">
        <w:t xml:space="preserve">The former included sub-units of hCG; </w:t>
      </w:r>
      <w:r w:rsidRPr="00593870">
        <w:rPr>
          <w:i/>
        </w:rPr>
        <w:t>CGA</w:t>
      </w:r>
      <w:r w:rsidRPr="00593870">
        <w:t xml:space="preserve"> </w:t>
      </w:r>
      <w:r w:rsidR="0034596B" w:rsidRPr="00593870">
        <w:t>showed a</w:t>
      </w:r>
      <w:r w:rsidR="0021271B">
        <w:t xml:space="preserve"> 3.79</w:t>
      </w:r>
      <w:r w:rsidR="00D20D72">
        <w:t>-</w:t>
      </w:r>
      <w:r w:rsidR="0034596B" w:rsidRPr="00593870">
        <w:t>fold change</w:t>
      </w:r>
      <w:r w:rsidRPr="00593870">
        <w:t xml:space="preserve"> while </w:t>
      </w:r>
      <w:r w:rsidRPr="00593870">
        <w:rPr>
          <w:i/>
        </w:rPr>
        <w:t>CGB1</w:t>
      </w:r>
      <w:r w:rsidRPr="00593870">
        <w:t xml:space="preserve">, </w:t>
      </w:r>
      <w:r w:rsidRPr="00593870">
        <w:rPr>
          <w:i/>
        </w:rPr>
        <w:t>CGB2</w:t>
      </w:r>
      <w:r w:rsidRPr="00593870">
        <w:t xml:space="preserve">, </w:t>
      </w:r>
      <w:r w:rsidRPr="00593870">
        <w:rPr>
          <w:i/>
        </w:rPr>
        <w:t>CGB3</w:t>
      </w:r>
      <w:r w:rsidRPr="00593870">
        <w:t xml:space="preserve">, </w:t>
      </w:r>
      <w:r w:rsidRPr="00593870">
        <w:rPr>
          <w:i/>
        </w:rPr>
        <w:t>CGB5</w:t>
      </w:r>
      <w:r w:rsidRPr="00593870">
        <w:t xml:space="preserve">, </w:t>
      </w:r>
      <w:r w:rsidRPr="00593870">
        <w:rPr>
          <w:i/>
        </w:rPr>
        <w:t>CGB7</w:t>
      </w:r>
      <w:r w:rsidRPr="00593870">
        <w:t xml:space="preserve"> and </w:t>
      </w:r>
      <w:r w:rsidRPr="00593870">
        <w:rPr>
          <w:i/>
        </w:rPr>
        <w:t>CGB8</w:t>
      </w:r>
      <w:r w:rsidRPr="00593870">
        <w:t xml:space="preserve"> </w:t>
      </w:r>
      <w:r w:rsidRPr="00FE535A">
        <w:t>showed fold changes of</w:t>
      </w:r>
      <w:r w:rsidRPr="00593870">
        <w:t xml:space="preserve"> </w:t>
      </w:r>
      <w:r w:rsidR="0021271B">
        <w:t>3.68</w:t>
      </w:r>
      <w:r w:rsidR="0034596B" w:rsidRPr="00593870">
        <w:t xml:space="preserve">, </w:t>
      </w:r>
      <w:r w:rsidR="0021271B">
        <w:t>6.69</w:t>
      </w:r>
      <w:r w:rsidR="00D57A5D" w:rsidRPr="00593870">
        <w:t xml:space="preserve">, </w:t>
      </w:r>
      <w:r w:rsidR="0021271B">
        <w:t>3.84</w:t>
      </w:r>
      <w:r w:rsidR="0034596B" w:rsidRPr="00593870">
        <w:t xml:space="preserve">, </w:t>
      </w:r>
      <w:r w:rsidR="0021271B">
        <w:t>3.87</w:t>
      </w:r>
      <w:r w:rsidR="0034596B" w:rsidRPr="00593870">
        <w:t xml:space="preserve">, </w:t>
      </w:r>
      <w:r w:rsidR="0021271B">
        <w:t>4.94</w:t>
      </w:r>
      <w:r w:rsidR="0034596B" w:rsidRPr="00593870">
        <w:t xml:space="preserve"> and </w:t>
      </w:r>
      <w:r w:rsidR="0021271B">
        <w:t>3.59</w:t>
      </w:r>
      <w:r w:rsidR="00085B10" w:rsidRPr="00593870">
        <w:t>,</w:t>
      </w:r>
      <w:r w:rsidRPr="00593870">
        <w:t xml:space="preserve"> respectively.  These results confirmed </w:t>
      </w:r>
      <w:r w:rsidR="00BE2C4B">
        <w:t>previous</w:t>
      </w:r>
      <w:r w:rsidR="00BE2C4B" w:rsidRPr="00593870">
        <w:t xml:space="preserve"> </w:t>
      </w:r>
      <w:r w:rsidRPr="00593870">
        <w:t xml:space="preserve">findings that all six hCG genes are transcribed </w:t>
      </w:r>
      <w:r w:rsidRPr="00593870">
        <w:rPr>
          <w:i/>
        </w:rPr>
        <w:t>in vivo</w:t>
      </w:r>
      <w:r w:rsidR="000E2D9C">
        <w:rPr>
          <w:i/>
        </w:rPr>
        <w:t xml:space="preserve"> </w:t>
      </w:r>
      <w:r w:rsidR="00554AB2">
        <w:fldChar w:fldCharType="begin"/>
      </w:r>
      <w:r w:rsidR="00A96C44">
        <w:instrText xml:space="preserve"> ADDIN EN.CITE &lt;EndNote&gt;&lt;Cite&gt;&lt;Author&gt;Bo&lt;/Author&gt;&lt;Year&gt;1992&lt;/Year&gt;&lt;RecNum&gt;907&lt;/RecNum&gt;&lt;DisplayText&gt;(25)&lt;/DisplayText&gt;&lt;record&gt;&lt;rec-number&gt;907&lt;/rec-number&gt;&lt;foreign-keys&gt;&lt;key app="EN" db-id="etfv0p229szrt2eewfrv2xdyf0rt2v0rvrzs" timestamp="1575037403"&gt;907&lt;/key&gt;&lt;/foreign-keys&gt;&lt;ref-type name="Journal Article"&gt;17&lt;/ref-type&gt;&lt;contributors&gt;&lt;authors&gt;&lt;author&gt;Bo, M.&lt;/author&gt;&lt;author&gt;Boime, I.&lt;/author&gt;&lt;/authors&gt;&lt;/contributors&gt;&lt;auth-address&gt;Department of Molecular Biology and Pharmacology, Washington University School of Medicine, St. Louis, Missouri 63110.&lt;/auth-address&gt;&lt;titles&gt;&lt;title&gt;Identification of the transcriptionally active genes of the chorionic gonadotropin beta gene cluster in vivo&lt;/title&gt;&lt;secondary-title&gt;J Biol Chem&lt;/secondary-title&gt;&lt;/titles&gt;&lt;periodical&gt;&lt;full-title&gt;J Biol Chem&lt;/full-title&gt;&lt;abbr-1&gt;The Journal of biological chemistry&lt;/abbr-1&gt;&lt;/periodical&gt;&lt;pages&gt;3179-84&lt;/pages&gt;&lt;volume&gt;267&lt;/volume&gt;&lt;number&gt;5&lt;/number&gt;&lt;edition&gt;1992/02/15&lt;/edition&gt;&lt;keywords&gt;&lt;keyword&gt;Base Sequence&lt;/keyword&gt;&lt;keyword&gt;Blotting, Northern&lt;/keyword&gt;&lt;keyword&gt;Cell Line&lt;/keyword&gt;&lt;keyword&gt;Chorionic Gonadotropin/*genetics&lt;/keyword&gt;&lt;keyword&gt;Chorionic Gonadotropin, beta Subunit, Human&lt;/keyword&gt;&lt;keyword&gt;Cloning, Molecular&lt;/keyword&gt;&lt;keyword&gt;Female&lt;/keyword&gt;&lt;keyword&gt;Humans&lt;/keyword&gt;&lt;keyword&gt;Molecular Sequence Data&lt;/keyword&gt;&lt;keyword&gt;*Multigene Family&lt;/keyword&gt;&lt;keyword&gt;Oligodeoxyribonucleotides&lt;/keyword&gt;&lt;keyword&gt;Peptide Fragments/*genetics&lt;/keyword&gt;&lt;keyword&gt;Placenta/physiology&lt;/keyword&gt;&lt;keyword&gt;Polymerase Chain Reaction&lt;/keyword&gt;&lt;keyword&gt;Pregnancy&lt;/keyword&gt;&lt;keyword&gt;RNA Splicing&lt;/keyword&gt;&lt;keyword&gt;RNA, Messenger/genetics&lt;/keyword&gt;&lt;keyword&gt;Restriction Mapping&lt;/keyword&gt;&lt;keyword&gt;*Transcription, Genetic&lt;/keyword&gt;&lt;/keywords&gt;&lt;dates&gt;&lt;year&gt;1992&lt;/year&gt;&lt;pub-dates&gt;&lt;date&gt;Feb 15&lt;/date&gt;&lt;/pub-dates&gt;&lt;/dates&gt;&lt;isbn&gt;0021-9258 (Print)&amp;#xD;0021-9258 (Linking)&lt;/isbn&gt;&lt;accession-num&gt;1371113&lt;/accession-num&gt;&lt;urls&gt;&lt;related-urls&gt;&lt;url&gt;https://www.ncbi.nlm.nih.gov/pubmed/1371113&lt;/url&gt;&lt;/related-urls&gt;&lt;/urls&gt;&lt;/record&gt;&lt;/Cite&gt;&lt;/EndNote&gt;</w:instrText>
      </w:r>
      <w:r w:rsidR="00554AB2">
        <w:fldChar w:fldCharType="separate"/>
      </w:r>
      <w:r w:rsidR="00A96C44">
        <w:rPr>
          <w:noProof/>
        </w:rPr>
        <w:t>(25)</w:t>
      </w:r>
      <w:r w:rsidR="00554AB2">
        <w:fldChar w:fldCharType="end"/>
      </w:r>
      <w:r w:rsidRPr="00593870">
        <w:t>, and are consistent with secretion of hCG peaking at around 10 weeks of gestation</w:t>
      </w:r>
      <w:r w:rsidR="00BE2C4B">
        <w:t>,</w:t>
      </w:r>
      <w:r w:rsidRPr="00593870">
        <w:t xml:space="preserve"> and then declining. Recent evidence indicates that hCG secretion may be mediated in trophoblast-like cell lines by the epidermal growth factor receptor (EGFR) pathway</w:t>
      </w:r>
      <w:r w:rsidR="00D57A5D" w:rsidRPr="00593870">
        <w:t xml:space="preserve"> </w:t>
      </w:r>
      <w:r w:rsidR="00554AB2">
        <w:fldChar w:fldCharType="begin">
          <w:fldData xml:space="preserve">PEVuZE5vdGU+PENpdGU+PEF1dGhvcj5XYW5nPC9BdXRob3I+PFllYXI+MjAxODwvWWVhcj48UmVj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</w:fldData>
        </w:fldChar>
      </w:r>
      <w:r w:rsidR="00A96C44">
        <w:instrText xml:space="preserve"> ADDIN EN.CITE </w:instrText>
      </w:r>
      <w:r w:rsidR="00A96C44">
        <w:fldChar w:fldCharType="begin">
          <w:fldData xml:space="preserve">PEVuZE5vdGU+PENpdGU+PEF1dGhvcj5XYW5nPC9BdXRob3I+PFllYXI+MjAxODwvWWVhcj48UmVj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</w:fldData>
        </w:fldChar>
      </w:r>
      <w:r w:rsidR="00A96C44">
        <w:instrText xml:space="preserve"> ADDIN EN.CITE.DATA </w:instrText>
      </w:r>
      <w:r w:rsidR="00A96C44">
        <w:fldChar w:fldCharType="end"/>
      </w:r>
      <w:r w:rsidR="00554AB2">
        <w:fldChar w:fldCharType="separate"/>
      </w:r>
      <w:r w:rsidR="00A96C44">
        <w:rPr>
          <w:noProof/>
        </w:rPr>
        <w:t>(26)</w:t>
      </w:r>
      <w:r w:rsidR="00554AB2">
        <w:fldChar w:fldCharType="end"/>
      </w:r>
      <w:r w:rsidRPr="00593870">
        <w:t xml:space="preserve">. EGF is </w:t>
      </w:r>
      <w:r w:rsidR="0096537E">
        <w:t>produced by the endometrial glands</w:t>
      </w:r>
      <w:r w:rsidR="0096537E" w:rsidRPr="00593870" w:rsidDel="0096537E">
        <w:t xml:space="preserve"> </w:t>
      </w:r>
      <w:r w:rsidR="0096537E">
        <w:t>(</w:t>
      </w:r>
      <w:r w:rsidRPr="00593870">
        <w:t>histotroph</w:t>
      </w:r>
      <w:r w:rsidR="00EC50B4">
        <w:t xml:space="preserve"> </w:t>
      </w:r>
      <w:r w:rsidR="0096537E">
        <w:t>pathway</w:t>
      </w:r>
      <w:r w:rsidR="00EC50B4">
        <w:t>)</w:t>
      </w:r>
      <w:r w:rsidR="003D3CE2">
        <w:t>,</w:t>
      </w:r>
      <w:r w:rsidRPr="00593870">
        <w:t xml:space="preserve"> and so this signalling loop may be part of the trophoblast-endometrial dialogue that stimulates early placental development</w:t>
      </w:r>
      <w:r w:rsidR="000E2D9C">
        <w:t xml:space="preserve"> </w:t>
      </w:r>
      <w:r w:rsidR="00554AB2">
        <w:fldChar w:fldCharType="begin"/>
      </w:r>
      <w:r w:rsidR="00A96C44">
        <w:instrText xml:space="preserve"> ADDIN EN.CITE &lt;EndNote&gt;&lt;Cite&gt;&lt;Author&gt;Burton&lt;/Author&gt;&lt;Year&gt;2018&lt;/Year&gt;&lt;RecNum&gt;862&lt;/RecNum&gt;&lt;DisplayText&gt;(27)&lt;/DisplayText&gt;&lt;record&gt;&lt;rec-number&gt;862&lt;/rec-number&gt;&lt;foreign-keys&gt;&lt;key app="EN" db-id="etfv0p229szrt2eewfrv2xdyf0rt2v0rvrzs" timestamp="1574955043"&gt;862&lt;/key&gt;&lt;/foreign-keys&gt;&lt;ref-type name="Journal Article"&gt;17&lt;/ref-type&gt;&lt;contributors&gt;&lt;authors&gt;&lt;author&gt;Burton, G. J.&lt;/author&gt;&lt;/authors&gt;&lt;/contributors&gt;&lt;titles&gt;&lt;title&gt;The John Hughes Memorial Lecture: Stimulation of early placental development through a trophoblast-endometrial dialogue &lt;/title&gt;&lt;secondary-title&gt;Journal of Equine Veterinary Science&lt;/secondary-title&gt;&lt;/titles&gt;&lt;periodical&gt;&lt;full-title&gt;Journal of Equine Veterinary Science&lt;/full-title&gt;&lt;/periodical&gt;&lt;pages&gt;14-18&lt;/pages&gt;&lt;volume&gt;66&lt;/volume&gt;&lt;dates&gt;&lt;year&gt;2018&lt;/year&gt;&lt;/dates&gt;&lt;urls&gt;&lt;/urls&gt;&lt;/record&gt;&lt;/Cite&gt;&lt;/EndNote&gt;</w:instrText>
      </w:r>
      <w:r w:rsidR="00554AB2">
        <w:fldChar w:fldCharType="separate"/>
      </w:r>
      <w:r w:rsidR="00A96C44">
        <w:rPr>
          <w:noProof/>
        </w:rPr>
        <w:t>(27)</w:t>
      </w:r>
      <w:r w:rsidR="00554AB2">
        <w:fldChar w:fldCharType="end"/>
      </w:r>
      <w:r w:rsidRPr="00593870">
        <w:t>.  Also higher in the first trimester were transcripts encoding leptin (</w:t>
      </w:r>
      <w:r w:rsidRPr="00F12A27">
        <w:rPr>
          <w:iCs/>
        </w:rPr>
        <w:t>LEP</w:t>
      </w:r>
      <w:r w:rsidR="00D57A5D" w:rsidRPr="00593870">
        <w:t xml:space="preserve">) (fold change </w:t>
      </w:r>
      <w:r w:rsidR="00AE34DA">
        <w:t>3.16</w:t>
      </w:r>
      <w:r w:rsidR="001E4AEE">
        <w:t>, Fig. 3A-B</w:t>
      </w:r>
      <w:r w:rsidRPr="00593870">
        <w:t>), relaxin</w:t>
      </w:r>
      <w:r w:rsidR="00D57A5D" w:rsidRPr="00593870">
        <w:t xml:space="preserve"> (</w:t>
      </w:r>
      <w:r w:rsidR="00D57A5D" w:rsidRPr="002A3E41">
        <w:t>RLN1</w:t>
      </w:r>
      <w:r w:rsidR="00D57A5D" w:rsidRPr="00593870">
        <w:t xml:space="preserve">) (fold change </w:t>
      </w:r>
      <w:r w:rsidR="00AE34DA">
        <w:t>2.82</w:t>
      </w:r>
      <w:r w:rsidRPr="00593870">
        <w:t>) and insulin like 4 (</w:t>
      </w:r>
      <w:r w:rsidRPr="00F12A27">
        <w:rPr>
          <w:iCs/>
        </w:rPr>
        <w:t>INSL4</w:t>
      </w:r>
      <w:r w:rsidRPr="00593870">
        <w:t xml:space="preserve">) (fold change </w:t>
      </w:r>
      <w:r w:rsidR="00AE34DA">
        <w:t>3.15</w:t>
      </w:r>
      <w:r w:rsidR="001E4AEE">
        <w:t>)</w:t>
      </w:r>
      <w:r w:rsidRPr="00593870">
        <w:t xml:space="preserve">. </w:t>
      </w:r>
      <w:r w:rsidR="00EC50B4">
        <w:t xml:space="preserve">Comparisons with the scRNA-Seq </w:t>
      </w:r>
      <w:r w:rsidR="003E3473">
        <w:t xml:space="preserve">data </w:t>
      </w:r>
      <w:r w:rsidR="00286BC7">
        <w:t>indicated the transcripts were enriched in</w:t>
      </w:r>
      <w:r w:rsidR="00EC50B4">
        <w:t xml:space="preserve"> the syncytiotrophoblast (Fig. 3A</w:t>
      </w:r>
      <w:r w:rsidR="00EC50B4" w:rsidRPr="00593870">
        <w:t>)</w:t>
      </w:r>
      <w:r w:rsidR="00EC50B4">
        <w:t>.</w:t>
      </w:r>
      <w:r w:rsidR="00286BC7" w:rsidRPr="00286BC7">
        <w:t xml:space="preserve"> </w:t>
      </w:r>
      <w:r w:rsidR="00286BC7">
        <w:t xml:space="preserve">This corresponds to the known site of expression of hCG, </w:t>
      </w:r>
      <w:r w:rsidR="0096537E">
        <w:t>supporting</w:t>
      </w:r>
      <w:r w:rsidR="00286BC7">
        <w:t xml:space="preserve"> our analy</w:t>
      </w:r>
      <w:r w:rsidR="006F6E8A">
        <w:t>tical</w:t>
      </w:r>
      <w:r w:rsidR="00286BC7">
        <w:t xml:space="preserve"> approach</w:t>
      </w:r>
      <w:r w:rsidR="005438D7">
        <w:t xml:space="preserve"> </w:t>
      </w:r>
      <w:r w:rsidR="005438D7">
        <w:fldChar w:fldCharType="begin"/>
      </w:r>
      <w:r w:rsidR="00A96C44">
        <w:instrText xml:space="preserve"> ADDIN EN.CITE &lt;EndNote&gt;&lt;Cite&gt;&lt;Author&gt;Beck&lt;/Author&gt;&lt;Year&gt;1986&lt;/Year&gt;&lt;RecNum&gt;1001&lt;/RecNum&gt;&lt;DisplayText&gt;(28)&lt;/DisplayText&gt;&lt;record&gt;&lt;rec-number&gt;1001&lt;/rec-number&gt;&lt;foreign-keys&gt;&lt;key app="EN" db-id="etfv0p229szrt2eewfrv2xdyf0rt2v0rvrzs" timestamp="1593182873"&gt;1001&lt;/key&gt;&lt;/foreign-keys&gt;&lt;ref-type name="Journal Article"&gt;17&lt;/ref-type&gt;&lt;contributors&gt;&lt;authors&gt;&lt;author&gt;Beck, T.&lt;/author&gt;&lt;author&gt;Schweikhart, G.&lt;/author&gt;&lt;author&gt;Stolz, E.&lt;/author&gt;&lt;/authors&gt;&lt;/contributors&gt;&lt;titles&gt;&lt;title&gt;Immunohistochemical location of HPL, SP1 and beta-HCG in normal placentas of varying gestational age&lt;/title&gt;&lt;secondary-title&gt;Arch Gynecol&lt;/secondary-title&gt;&lt;/titles&gt;&lt;periodical&gt;&lt;full-title&gt;Arch Gynecol&lt;/full-title&gt;&lt;/periodical&gt;&lt;pages&gt;63-74&lt;/pages&gt;&lt;volume&gt;239&lt;/volume&gt;&lt;number&gt;2&lt;/number&gt;&lt;edition&gt;1986/01/01&lt;/edition&gt;&lt;keywords&gt;&lt;keyword&gt;Chorionic Gonadotropin/*analysis&lt;/keyword&gt;&lt;keyword&gt;Chorionic Villi/metabolism&lt;/keyword&gt;&lt;keyword&gt;Female&lt;/keyword&gt;&lt;keyword&gt;Histocytochemistry&lt;/keyword&gt;&lt;keyword&gt;Humans&lt;/keyword&gt;&lt;keyword&gt;Immunoenzyme Techniques&lt;/keyword&gt;&lt;keyword&gt;Placenta/*metabolism&lt;/keyword&gt;&lt;keyword&gt;Placental Lactogen/*analysis&lt;/keyword&gt;&lt;keyword&gt;Pregnancy&lt;/keyword&gt;&lt;keyword&gt;Pregnancy Proteins/*analysis&lt;/keyword&gt;&lt;keyword&gt;Pregnancy-Specific beta 1-Glycoproteins/*analysis&lt;/keyword&gt;&lt;keyword&gt;Staining and Labeling&lt;/keyword&gt;&lt;keyword&gt;Time Factors&lt;/keyword&gt;&lt;keyword&gt;Trophoblasts/metabolism&lt;/keyword&gt;&lt;/keywords&gt;&lt;dates&gt;&lt;year&gt;1986&lt;/year&gt;&lt;/dates&gt;&lt;isbn&gt;0170-9925 (Print)&amp;#xD;0170-9925 (Linking)&lt;/isbn&gt;&lt;accession-num&gt;2430527&lt;/accession-num&gt;&lt;urls&gt;&lt;related-urls&gt;&lt;url&gt;https://www.ncbi.nlm.nih.gov/pubmed/2430527&lt;/url&gt;&lt;/related-urls&gt;&lt;/urls&gt;&lt;electronic-resource-num&gt;10.1007/BF02133965&lt;/electronic-resource-num&gt;&lt;/record&gt;&lt;/Cite&gt;&lt;/EndNote&gt;</w:instrText>
      </w:r>
      <w:r w:rsidR="005438D7">
        <w:fldChar w:fldCharType="separate"/>
      </w:r>
      <w:r w:rsidR="00A96C44">
        <w:rPr>
          <w:noProof/>
        </w:rPr>
        <w:t>(28)</w:t>
      </w:r>
      <w:r w:rsidR="005438D7">
        <w:fldChar w:fldCharType="end"/>
      </w:r>
      <w:r w:rsidR="00286BC7" w:rsidRPr="00593870">
        <w:t>.</w:t>
      </w:r>
    </w:p>
    <w:p w14:paraId="2F823B92" w14:textId="77777777" w:rsidR="00244307" w:rsidRPr="00593870" w:rsidRDefault="00244307">
      <w:pPr>
        <w:jc w:val="both"/>
      </w:pPr>
    </w:p>
    <w:p w14:paraId="6E107848" w14:textId="2C088ED9" w:rsidR="003E3473" w:rsidRDefault="001D1D83" w:rsidP="00900792">
      <w:pPr>
        <w:jc w:val="both"/>
      </w:pPr>
      <w:r w:rsidRPr="00593870">
        <w:t>Of the transcripts higher in the second trimester, the greatest change w</w:t>
      </w:r>
      <w:r w:rsidR="003404BE">
        <w:t>as</w:t>
      </w:r>
      <w:r w:rsidR="0096537E">
        <w:t xml:space="preserve"> observed</w:t>
      </w:r>
      <w:r w:rsidRPr="00593870">
        <w:t xml:space="preserve"> for spexin (</w:t>
      </w:r>
      <w:r w:rsidRPr="00F12A27">
        <w:rPr>
          <w:i/>
          <w:iCs/>
        </w:rPr>
        <w:t>SPX</w:t>
      </w:r>
      <w:r w:rsidRPr="00593870">
        <w:t xml:space="preserve">) </w:t>
      </w:r>
      <w:r w:rsidR="00D57A5D" w:rsidRPr="00593870">
        <w:t xml:space="preserve">(fold change </w:t>
      </w:r>
      <w:r w:rsidR="00AE34DA">
        <w:t>11.08</w:t>
      </w:r>
      <w:r w:rsidRPr="00593870">
        <w:t>)</w:t>
      </w:r>
      <w:r w:rsidR="00151F99">
        <w:t xml:space="preserve"> </w:t>
      </w:r>
      <w:r w:rsidR="00085B10" w:rsidRPr="00593870">
        <w:t>(</w:t>
      </w:r>
      <w:r w:rsidR="00085B10" w:rsidRPr="00964FFC">
        <w:t>Fig</w:t>
      </w:r>
      <w:r w:rsidR="00151F99">
        <w:t>s</w:t>
      </w:r>
      <w:r w:rsidR="00085B10" w:rsidRPr="00964FFC">
        <w:t>. 3A</w:t>
      </w:r>
      <w:r w:rsidR="00D57A5D" w:rsidRPr="00593870">
        <w:t>,</w:t>
      </w:r>
      <w:r w:rsidR="00964FFC">
        <w:t xml:space="preserve"> </w:t>
      </w:r>
      <w:r w:rsidR="00D57A5D" w:rsidRPr="00593870">
        <w:t>C</w:t>
      </w:r>
      <w:r w:rsidR="00D80A65" w:rsidRPr="00593870">
        <w:t>)</w:t>
      </w:r>
      <w:r w:rsidRPr="00593870">
        <w:t xml:space="preserve">. Spexin </w:t>
      </w:r>
      <w:r w:rsidR="00BE2C4B" w:rsidRPr="00593870">
        <w:t xml:space="preserve">has not </w:t>
      </w:r>
      <w:r w:rsidR="003404BE">
        <w:t xml:space="preserve">previously </w:t>
      </w:r>
      <w:r w:rsidR="00BE2C4B" w:rsidRPr="00593870">
        <w:t xml:space="preserve">been described in </w:t>
      </w:r>
      <w:r w:rsidR="003E3473">
        <w:t xml:space="preserve">the </w:t>
      </w:r>
      <w:r w:rsidR="00BE2C4B" w:rsidRPr="00593870">
        <w:t xml:space="preserve">human </w:t>
      </w:r>
      <w:r w:rsidR="003E3473">
        <w:t>placenta</w:t>
      </w:r>
      <w:r w:rsidR="008E067B">
        <w:t>.</w:t>
      </w:r>
      <w:r w:rsidR="00BE2C4B">
        <w:t xml:space="preserve"> </w:t>
      </w:r>
      <w:r w:rsidR="008E067B">
        <w:t>It</w:t>
      </w:r>
      <w:r w:rsidR="00BE2C4B" w:rsidRPr="00593870">
        <w:t xml:space="preserve"> </w:t>
      </w:r>
      <w:r w:rsidRPr="00593870">
        <w:t>is</w:t>
      </w:r>
      <w:r w:rsidR="0096537E">
        <w:t xml:space="preserve"> known to be</w:t>
      </w:r>
      <w:r w:rsidRPr="00593870">
        <w:t xml:space="preserve"> involved in the regulation of body weight and metabolism and inhibits the uptake of long-chain fatty acids by adipocytes and hepatocytes</w:t>
      </w:r>
      <w:r w:rsidR="00DD3D99" w:rsidRPr="00593870">
        <w:t xml:space="preserve"> </w:t>
      </w:r>
      <w:r w:rsidR="00554AB2">
        <w:fldChar w:fldCharType="begin">
          <w:fldData xml:space="preserve">PEVuZE5vdGU+PENpdGU+PEF1dGhvcj5Lb2xvZHppZWpza2k8L0F1dGhvcj48WWVhcj4yMDE4PC9Z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==
</w:fldData>
        </w:fldChar>
      </w:r>
      <w:r w:rsidR="00A96C44">
        <w:instrText xml:space="preserve"> ADDIN EN.CITE </w:instrText>
      </w:r>
      <w:r w:rsidR="00A96C44">
        <w:fldChar w:fldCharType="begin">
          <w:fldData xml:space="preserve">PEVuZE5vdGU+PENpdGU+PEF1dGhvcj5Lb2xvZHppZWpza2k8L0F1dGhvcj48WWVhcj4yMDE4PC9Z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==
</w:fldData>
        </w:fldChar>
      </w:r>
      <w:r w:rsidR="00A96C44">
        <w:instrText xml:space="preserve"> ADDIN EN.CITE.DATA </w:instrText>
      </w:r>
      <w:r w:rsidR="00A96C44">
        <w:fldChar w:fldCharType="end"/>
      </w:r>
      <w:r w:rsidR="00554AB2">
        <w:fldChar w:fldCharType="separate"/>
      </w:r>
      <w:r w:rsidR="00A96C44">
        <w:rPr>
          <w:noProof/>
        </w:rPr>
        <w:t>(29)</w:t>
      </w:r>
      <w:r w:rsidR="00554AB2">
        <w:fldChar w:fldCharType="end"/>
      </w:r>
      <w:r w:rsidRPr="00593870">
        <w:t>. I</w:t>
      </w:r>
      <w:r w:rsidR="000E2D9C">
        <w:t>mmunostaining</w:t>
      </w:r>
      <w:r w:rsidRPr="00593870">
        <w:t xml:space="preserve"> showed it to be localised to the </w:t>
      </w:r>
      <w:r w:rsidR="00964FFC">
        <w:t>syncytiotrophoblast (Fig. 3C</w:t>
      </w:r>
      <w:r w:rsidR="00DD3D99" w:rsidRPr="00593870">
        <w:t>)</w:t>
      </w:r>
      <w:r w:rsidRPr="00593870">
        <w:t xml:space="preserve">. </w:t>
      </w:r>
      <w:r w:rsidR="008E067B">
        <w:t>Thus synthesis</w:t>
      </w:r>
      <w:r w:rsidR="008E067B" w:rsidRPr="00593870">
        <w:t xml:space="preserve"> </w:t>
      </w:r>
      <w:r w:rsidRPr="00593870">
        <w:t xml:space="preserve">of spexin </w:t>
      </w:r>
      <w:r w:rsidR="008E067B">
        <w:t>by the villous trophoblast suggest that this protein may</w:t>
      </w:r>
      <w:r w:rsidRPr="00593870">
        <w:t xml:space="preserve"> play a role in regulating maternal lipid metabolism during pregnancy, possibly making more fatty acids available for transport to the fetus. </w:t>
      </w:r>
      <w:r w:rsidR="001E4AEE">
        <w:t>A recent study measured c</w:t>
      </w:r>
      <w:r w:rsidR="0098123D" w:rsidRPr="0098123D">
        <w:t xml:space="preserve">irculating spexin (SPX) </w:t>
      </w:r>
      <w:r w:rsidR="001E4AEE">
        <w:t>during the course of pr</w:t>
      </w:r>
      <w:r w:rsidR="0098123D" w:rsidRPr="0098123D">
        <w:t xml:space="preserve">egnancy in women with gestational diabetes mellitus (GDM) </w:t>
      </w:r>
      <w:r w:rsidR="0098123D" w:rsidRPr="001E4AEE">
        <w:rPr>
          <w:i/>
        </w:rPr>
        <w:t>vs</w:t>
      </w:r>
      <w:r w:rsidR="0098123D" w:rsidRPr="0098123D">
        <w:t xml:space="preserve">. healthy controls. </w:t>
      </w:r>
      <w:r w:rsidR="001E4AEE">
        <w:t>The paper does not provide direct comparison with our study, as the</w:t>
      </w:r>
      <w:r w:rsidR="006F6E8A">
        <w:t>ir</w:t>
      </w:r>
      <w:r w:rsidR="001E4AEE">
        <w:t xml:space="preserve"> starting measure</w:t>
      </w:r>
      <w:r w:rsidR="006F6E8A">
        <w:t>ments</w:t>
      </w:r>
      <w:r w:rsidR="001E4AEE">
        <w:t xml:space="preserve"> </w:t>
      </w:r>
      <w:r w:rsidR="006F6E8A">
        <w:t>were taken at</w:t>
      </w:r>
      <w:r w:rsidR="0098123D" w:rsidRPr="0098123D">
        <w:t xml:space="preserve"> 10.3 </w:t>
      </w:r>
      <w:r w:rsidR="008E067B">
        <w:t>(</w:t>
      </w:r>
      <w:r w:rsidR="0098123D" w:rsidRPr="0098123D">
        <w:t>± 4.9</w:t>
      </w:r>
      <w:r w:rsidR="008E067B">
        <w:t>)</w:t>
      </w:r>
      <w:r w:rsidR="0098123D" w:rsidRPr="0098123D">
        <w:t xml:space="preserve"> w</w:t>
      </w:r>
      <w:r w:rsidR="008E067B">
        <w:t>ee</w:t>
      </w:r>
      <w:r w:rsidR="0098123D" w:rsidRPr="0098123D">
        <w:t>k</w:t>
      </w:r>
      <w:r w:rsidR="008E067B">
        <w:t>s</w:t>
      </w:r>
      <w:r w:rsidR="006F6E8A">
        <w:t xml:space="preserve"> and thus</w:t>
      </w:r>
      <w:r w:rsidR="0098123D" w:rsidRPr="0098123D">
        <w:t xml:space="preserve"> spann</w:t>
      </w:r>
      <w:r w:rsidR="006F6E8A">
        <w:t>ed</w:t>
      </w:r>
      <w:r w:rsidR="0098123D" w:rsidRPr="0098123D">
        <w:t xml:space="preserve"> both the first and second trimester</w:t>
      </w:r>
      <w:r w:rsidR="006F6E8A">
        <w:t>s</w:t>
      </w:r>
      <w:r w:rsidR="0098123D" w:rsidRPr="0098123D">
        <w:t xml:space="preserve">.  </w:t>
      </w:r>
      <w:r w:rsidR="001E4AEE">
        <w:t>However, t</w:t>
      </w:r>
      <w:r w:rsidR="0098123D" w:rsidRPr="0098123D">
        <w:t>he authors report</w:t>
      </w:r>
      <w:r w:rsidR="001E4AEE">
        <w:t>ed</w:t>
      </w:r>
      <w:r w:rsidR="0098123D" w:rsidRPr="0098123D">
        <w:t xml:space="preserve"> a significant increase in circulating levels of spexin in patients who developed GDM</w:t>
      </w:r>
      <w:r w:rsidR="006F6E8A">
        <w:t>, with values correlating</w:t>
      </w:r>
      <w:r w:rsidR="008E067B" w:rsidRPr="0098123D">
        <w:t xml:space="preserve"> </w:t>
      </w:r>
      <w:r w:rsidR="0098123D" w:rsidRPr="0098123D">
        <w:t>positive</w:t>
      </w:r>
      <w:r w:rsidR="001E4AEE">
        <w:t>ly</w:t>
      </w:r>
      <w:r w:rsidR="0098123D" w:rsidRPr="0098123D">
        <w:t xml:space="preserve"> with glucose levels </w:t>
      </w:r>
      <w:r w:rsidR="0098123D" w:rsidRPr="0098123D">
        <w:fldChar w:fldCharType="begin">
          <w:fldData xml:space="preserve">PEVuZE5vdGU+PENpdGU+PEF1dGhvcj5BbC1EYWdocmk8L0F1dGhvcj48WWVhcj4yMDE5PC9ZZWFy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</w:fldData>
        </w:fldChar>
      </w:r>
      <w:r w:rsidR="00A96C44">
        <w:instrText xml:space="preserve"> ADDIN EN.CITE </w:instrText>
      </w:r>
      <w:r w:rsidR="00A96C44">
        <w:fldChar w:fldCharType="begin">
          <w:fldData xml:space="preserve">PEVuZE5vdGU+PENpdGU+PEF1dGhvcj5BbC1EYWdocmk8L0F1dGhvcj48WWVhcj4yMDE5PC9ZZWFy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</w:fldData>
        </w:fldChar>
      </w:r>
      <w:r w:rsidR="00A96C44">
        <w:instrText xml:space="preserve"> ADDIN EN.CITE.DATA </w:instrText>
      </w:r>
      <w:r w:rsidR="00A96C44">
        <w:fldChar w:fldCharType="end"/>
      </w:r>
      <w:r w:rsidR="0098123D" w:rsidRPr="0098123D">
        <w:fldChar w:fldCharType="separate"/>
      </w:r>
      <w:r w:rsidR="00A96C44">
        <w:rPr>
          <w:noProof/>
        </w:rPr>
        <w:t>(30)</w:t>
      </w:r>
      <w:r w:rsidR="0098123D" w:rsidRPr="0098123D">
        <w:fldChar w:fldCharType="end"/>
      </w:r>
      <w:r w:rsidR="0098123D" w:rsidRPr="0098123D">
        <w:t xml:space="preserve">. Hence, the increase in placental spexin </w:t>
      </w:r>
      <w:r w:rsidR="00BD3D10">
        <w:t>expression</w:t>
      </w:r>
      <w:r w:rsidR="008E067B" w:rsidRPr="0098123D">
        <w:t xml:space="preserve"> </w:t>
      </w:r>
      <w:r w:rsidR="0098123D" w:rsidRPr="0098123D">
        <w:t xml:space="preserve">in the second trimester might </w:t>
      </w:r>
      <w:r w:rsidR="00BD3D10">
        <w:t>influence</w:t>
      </w:r>
      <w:r w:rsidR="0098123D" w:rsidRPr="0098123D">
        <w:t xml:space="preserve"> maternal glucose utilisation and availability during pregnancy.  </w:t>
      </w:r>
      <w:r w:rsidR="003E3473">
        <w:t>The h</w:t>
      </w:r>
      <w:r w:rsidR="008E067B" w:rsidRPr="00593870">
        <w:t>ypocretin receptor 2 (</w:t>
      </w:r>
      <w:r w:rsidR="008E067B" w:rsidRPr="00F12A27">
        <w:rPr>
          <w:iCs/>
        </w:rPr>
        <w:t>HCRTR2</w:t>
      </w:r>
      <w:r w:rsidR="008E067B" w:rsidRPr="00593870">
        <w:t>), also known as orexin receptor 2</w:t>
      </w:r>
      <w:r w:rsidR="008E067B">
        <w:t xml:space="preserve"> is a</w:t>
      </w:r>
      <w:r w:rsidR="00441AFC">
        <w:t xml:space="preserve">nother pathway that regulates appetite and lipid metabolism </w:t>
      </w:r>
      <w:r w:rsidR="00F76FB9">
        <w:fldChar w:fldCharType="begin"/>
      </w:r>
      <w:r w:rsidR="00A96C44">
        <w:instrText xml:space="preserve"> ADDIN EN.CITE &lt;EndNote&gt;&lt;Cite&gt;&lt;Author&gt;Burdakov&lt;/Author&gt;&lt;Year&gt;2005&lt;/Year&gt;&lt;RecNum&gt;1002&lt;/RecNum&gt;&lt;DisplayText&gt;(31)&lt;/DisplayText&gt;&lt;record&gt;&lt;rec-number&gt;1002&lt;/rec-number&gt;&lt;foreign-keys&gt;&lt;key app="EN" db-id="etfv0p229szrt2eewfrv2xdyf0rt2v0rvrzs" timestamp="1593427981"&gt;1002&lt;/key&gt;&lt;/foreign-keys&gt;&lt;ref-type name="Journal Article"&gt;17&lt;/ref-type&gt;&lt;contributors&gt;&lt;authors&gt;&lt;author&gt;Burdakov, D.&lt;/author&gt;&lt;author&gt;Alexopoulos, H.&lt;/author&gt;&lt;/authors&gt;&lt;/contributors&gt;&lt;auth-address&gt;Faculty of Life Sciences, University of Manchester, UK. denis.burdakov@manchester.ac.uk&lt;/auth-address&gt;&lt;titles&gt;&lt;title&gt;Metabolic state signalling through central hypocretin/orexin neurons&lt;/title&gt;&lt;secondary-title&gt;J Cell Mol Med&lt;/secondary-title&gt;&lt;/titles&gt;&lt;periodical&gt;&lt;full-title&gt;J Cell Mol Med&lt;/full-title&gt;&lt;/periodical&gt;&lt;pages&gt;795-803&lt;/pages&gt;&lt;volume&gt;9&lt;/volume&gt;&lt;number&gt;4&lt;/number&gt;&lt;edition&gt;2005/12/21&lt;/edition&gt;&lt;keywords&gt;&lt;keyword&gt;Animals&lt;/keyword&gt;&lt;keyword&gt;Body Weight&lt;/keyword&gt;&lt;keyword&gt;Glucose/metabolism&lt;/keyword&gt;&lt;keyword&gt;Humans&lt;/keyword&gt;&lt;keyword&gt;Hunger&lt;/keyword&gt;&lt;keyword&gt;Hypothalamus/pathology&lt;/keyword&gt;&lt;keyword&gt;Intracellular Signaling Peptides and Proteins/*genetics/*metabolism&lt;/keyword&gt;&lt;keyword&gt;Narcolepsy/pathology&lt;/keyword&gt;&lt;keyword&gt;Neurons/*metabolism&lt;/keyword&gt;&lt;keyword&gt;Neuropeptides/*genetics/*metabolism&lt;/keyword&gt;&lt;keyword&gt;Orexins&lt;/keyword&gt;&lt;keyword&gt;Signal Transduction&lt;/keyword&gt;&lt;keyword&gt;Sleep&lt;/keyword&gt;&lt;keyword&gt;Time Factors&lt;/keyword&gt;&lt;keyword&gt;Wakefulness&lt;/keyword&gt;&lt;/keywords&gt;&lt;dates&gt;&lt;year&gt;2005&lt;/year&gt;&lt;pub-dates&gt;&lt;date&gt;Oct-Dec&lt;/date&gt;&lt;/pub-dates&gt;&lt;/dates&gt;&lt;isbn&gt;1582-1838 (Print)&amp;#xD;1582-1838 (Linking)&lt;/isbn&gt;&lt;accession-num&gt;16364191&lt;/accession-num&gt;&lt;urls&gt;&lt;related-urls&gt;&lt;url&gt;https://www.ncbi.nlm.nih.gov/pubmed/16364191&lt;/url&gt;&lt;/related-urls&gt;&lt;/urls&gt;&lt;custom2&gt;PMC6740127&lt;/custom2&gt;&lt;electronic-resource-num&gt;10.1111/j.1582-4934.2005.tb00380.x&lt;/electronic-resource-num&gt;&lt;/record&gt;&lt;/Cite&gt;&lt;/EndNote&gt;</w:instrText>
      </w:r>
      <w:r w:rsidR="00F76FB9">
        <w:fldChar w:fldCharType="separate"/>
      </w:r>
      <w:r w:rsidR="00A96C44">
        <w:rPr>
          <w:noProof/>
        </w:rPr>
        <w:t>(31)</w:t>
      </w:r>
      <w:r w:rsidR="00F76FB9">
        <w:fldChar w:fldCharType="end"/>
      </w:r>
      <w:r w:rsidR="00441AFC">
        <w:t xml:space="preserve"> </w:t>
      </w:r>
      <w:r w:rsidR="00F12A27">
        <w:t xml:space="preserve">and </w:t>
      </w:r>
      <w:r w:rsidR="008E067B">
        <w:t xml:space="preserve">we found that </w:t>
      </w:r>
      <w:r w:rsidR="00F12A27">
        <w:t>it</w:t>
      </w:r>
      <w:r w:rsidR="00441AFC">
        <w:t>s mRNA increased</w:t>
      </w:r>
      <w:r w:rsidR="00441AFC" w:rsidRPr="00593870">
        <w:t xml:space="preserve"> </w:t>
      </w:r>
      <w:r w:rsidR="008E067B">
        <w:t xml:space="preserve">8.55 </w:t>
      </w:r>
      <w:r w:rsidR="00CE4143" w:rsidRPr="00AB7E07">
        <w:t xml:space="preserve">fold </w:t>
      </w:r>
      <w:r w:rsidR="008E067B" w:rsidRPr="00AB7E07">
        <w:t>between the first and second trimester</w:t>
      </w:r>
      <w:r w:rsidR="00AB7E07">
        <w:t xml:space="preserve"> </w:t>
      </w:r>
      <w:r w:rsidR="00DD3D99" w:rsidRPr="00593870">
        <w:t>(</w:t>
      </w:r>
      <w:r w:rsidR="00DD3D99" w:rsidRPr="00964FFC">
        <w:t>Fig. 3</w:t>
      </w:r>
      <w:r w:rsidR="00D57A5D" w:rsidRPr="00964FFC">
        <w:t>A</w:t>
      </w:r>
      <w:r w:rsidR="00DD3D99" w:rsidRPr="00593870">
        <w:t>)</w:t>
      </w:r>
      <w:r w:rsidRPr="00593870">
        <w:t xml:space="preserve">.  </w:t>
      </w:r>
    </w:p>
    <w:p w14:paraId="153B647A" w14:textId="77777777" w:rsidR="00BD3D10" w:rsidRDefault="00BD3D10" w:rsidP="00900792">
      <w:pPr>
        <w:jc w:val="both"/>
      </w:pPr>
    </w:p>
    <w:p w14:paraId="54486A23" w14:textId="6F7196E2" w:rsidR="001D1D83" w:rsidRPr="00593870" w:rsidRDefault="008E067B" w:rsidP="00900792">
      <w:pPr>
        <w:jc w:val="both"/>
      </w:pPr>
      <w:r>
        <w:lastRenderedPageBreak/>
        <w:t>By</w:t>
      </w:r>
      <w:r w:rsidRPr="00AA366C">
        <w:t xml:space="preserve"> </w:t>
      </w:r>
      <w:r w:rsidR="0061292B" w:rsidRPr="00AA366C">
        <w:t>contrast,</w:t>
      </w:r>
      <w:r w:rsidR="00A5100E" w:rsidRPr="00AA366C">
        <w:t xml:space="preserve"> the </w:t>
      </w:r>
      <w:r w:rsidR="00DF2807" w:rsidRPr="00AA366C">
        <w:t>mRNA encoding</w:t>
      </w:r>
      <w:r w:rsidR="00BD3D10">
        <w:t xml:space="preserve"> </w:t>
      </w:r>
      <w:r w:rsidR="00DF2807" w:rsidRPr="00AA366C">
        <w:t xml:space="preserve">the </w:t>
      </w:r>
      <w:r w:rsidR="00A5100E" w:rsidRPr="00AA366C">
        <w:t>hunger and satiety-maintaining hormone</w:t>
      </w:r>
      <w:r w:rsidR="0061292B" w:rsidRPr="00AA366C">
        <w:t xml:space="preserve"> leptin was </w:t>
      </w:r>
      <w:r w:rsidR="00EC50B4" w:rsidRPr="00AA366C">
        <w:t xml:space="preserve">higher </w:t>
      </w:r>
      <w:r w:rsidR="0061292B" w:rsidRPr="00AA366C">
        <w:t>in the first trimester placenta</w:t>
      </w:r>
      <w:r w:rsidR="00900792" w:rsidRPr="00AA366C">
        <w:t xml:space="preserve"> (Fig. 3A-</w:t>
      </w:r>
      <w:r w:rsidR="00964FFC" w:rsidRPr="00AA366C">
        <w:t>B</w:t>
      </w:r>
      <w:r w:rsidR="00900792" w:rsidRPr="00AA366C">
        <w:t>)</w:t>
      </w:r>
      <w:r w:rsidR="00A5100E" w:rsidRPr="00AA366C">
        <w:t>.</w:t>
      </w:r>
      <w:r w:rsidR="00900792" w:rsidRPr="00AA366C">
        <w:t xml:space="preserve"> </w:t>
      </w:r>
      <w:r w:rsidR="00B6462C">
        <w:t xml:space="preserve">Interestingly, an inverse correlation </w:t>
      </w:r>
      <w:r w:rsidR="00B6462C" w:rsidRPr="00B6462C">
        <w:t>between circulating spexin and</w:t>
      </w:r>
      <w:r w:rsidR="00AA366C" w:rsidRPr="00B6462C">
        <w:t xml:space="preserve"> leptin</w:t>
      </w:r>
      <w:r w:rsidR="00B6462C" w:rsidRPr="00B6462C">
        <w:t xml:space="preserve"> levels was</w:t>
      </w:r>
      <w:r w:rsidR="00B6462C">
        <w:t xml:space="preserve"> also</w:t>
      </w:r>
      <w:r w:rsidR="00B6462C" w:rsidRPr="00B6462C">
        <w:t xml:space="preserve"> reported</w:t>
      </w:r>
      <w:r w:rsidR="00AA366C" w:rsidRPr="00B6462C">
        <w:t xml:space="preserve"> in adolescents with obesity</w:t>
      </w:r>
      <w:r w:rsidR="00B6462C">
        <w:t xml:space="preserve"> </w:t>
      </w:r>
      <w:r w:rsidR="00B6462C" w:rsidRPr="00B6462C">
        <w:fldChar w:fldCharType="begin">
          <w:fldData xml:space="preserve">PEVuZE5vdGU+PENpdGU+PEF1dGhvcj5LdW1hcjwvQXV0aG9yPjxZZWFyPjIwMTg8L1llYXI+PFJl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</w:fldData>
        </w:fldChar>
      </w:r>
      <w:r w:rsidR="00A96C44">
        <w:instrText xml:space="preserve"> ADDIN EN.CITE </w:instrText>
      </w:r>
      <w:r w:rsidR="00A96C44">
        <w:fldChar w:fldCharType="begin">
          <w:fldData xml:space="preserve">PEVuZE5vdGU+PENpdGU+PEF1dGhvcj5LdW1hcjwvQXV0aG9yPjxZZWFyPjIwMTg8L1llYXI+PFJl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</w:fldData>
        </w:fldChar>
      </w:r>
      <w:r w:rsidR="00A96C44">
        <w:instrText xml:space="preserve"> ADDIN EN.CITE.DATA </w:instrText>
      </w:r>
      <w:r w:rsidR="00A96C44">
        <w:fldChar w:fldCharType="end"/>
      </w:r>
      <w:r w:rsidR="00B6462C" w:rsidRPr="00B6462C">
        <w:fldChar w:fldCharType="separate"/>
      </w:r>
      <w:r w:rsidR="00A96C44">
        <w:rPr>
          <w:noProof/>
        </w:rPr>
        <w:t>(32)</w:t>
      </w:r>
      <w:r w:rsidR="00B6462C" w:rsidRPr="00B6462C">
        <w:fldChar w:fldCharType="end"/>
      </w:r>
      <w:r w:rsidR="00AA366C">
        <w:t xml:space="preserve">. </w:t>
      </w:r>
      <w:r w:rsidR="001C4B9E" w:rsidRPr="00AA366C">
        <w:t xml:space="preserve">Leptin mRNA and protein </w:t>
      </w:r>
      <w:r w:rsidR="004F79BA">
        <w:t>have been</w:t>
      </w:r>
      <w:r w:rsidR="004F79BA" w:rsidRPr="00AA366C">
        <w:t xml:space="preserve"> </w:t>
      </w:r>
      <w:r w:rsidR="001C4B9E" w:rsidRPr="00AA366C">
        <w:t xml:space="preserve">found to colocalize to the syncytiotrophoblast and fetal endothelial cells in human placentas, suggesting that the placenta is a source of both fetal and maternal leptin </w:t>
      </w:r>
      <w:r w:rsidR="001C4B9E" w:rsidRPr="00AA366C">
        <w:fldChar w:fldCharType="begin"/>
      </w:r>
      <w:r w:rsidR="00A96C44">
        <w:instrText xml:space="preserve"> ADDIN EN.CITE &lt;EndNote&gt;&lt;Cite&gt;&lt;Author&gt;Lea&lt;/Author&gt;&lt;Year&gt;2000&lt;/Year&gt;&lt;RecNum&gt;969&lt;/RecNum&gt;&lt;DisplayText&gt;(33)&lt;/DisplayText&gt;&lt;record&gt;&lt;rec-number&gt;969&lt;/rec-number&gt;&lt;foreign-keys&gt;&lt;key app="EN" db-id="etfv0p229szrt2eewfrv2xdyf0rt2v0rvrzs" timestamp="1585572485"&gt;969&lt;/key&gt;&lt;/foreign-keys&gt;&lt;ref-type name="Journal Article"&gt;17&lt;/ref-type&gt;&lt;contributors&gt;&lt;authors&gt;&lt;author&gt;Lea, R. G.&lt;/author&gt;&lt;author&gt;Howe, D.&lt;/author&gt;&lt;author&gt;Hannah, L. T.&lt;/author&gt;&lt;author&gt;Bonneau, O.&lt;/author&gt;&lt;author&gt;Hunter, L.&lt;/author&gt;&lt;author&gt;Hoggard, N.&lt;/author&gt;&lt;/authors&gt;&lt;/contributors&gt;&lt;auth-address&gt;Division of Nutrition and Development, Rowett Research Institute, Greenburn Road, Bucksburn, Aberdeen AB21 9SB, UK.&lt;/auth-address&gt;&lt;titles&gt;&lt;title&gt;Placental leptin in normal, diabetic and fetal growth-retarded pregnancies&lt;/title&gt;&lt;secondary-title&gt;Mol Hum Reprod&lt;/secondary-title&gt;&lt;/titles&gt;&lt;periodical&gt;&lt;full-title&gt;Mol Hum Reprod&lt;/full-title&gt;&lt;/periodical&gt;&lt;pages&gt;763-9&lt;/pages&gt;&lt;volume&gt;6&lt;/volume&gt;&lt;number&gt;8&lt;/number&gt;&lt;edition&gt;2000/07/25&lt;/edition&gt;&lt;keywords&gt;&lt;keyword&gt;Carrier Proteins/metabolism&lt;/keyword&gt;&lt;keyword&gt;Diabetes Mellitus, Type 1/complications/*metabolism&lt;/keyword&gt;&lt;keyword&gt;Female&lt;/keyword&gt;&lt;keyword&gt;Fetal Blood/metabolism&lt;/keyword&gt;&lt;keyword&gt;Fetal Growth Retardation/*metabolism&lt;/keyword&gt;&lt;keyword&gt;Humans&lt;/keyword&gt;&lt;keyword&gt;Insulin/blood&lt;/keyword&gt;&lt;keyword&gt;Leptin/genetics/*metabolism&lt;/keyword&gt;&lt;keyword&gt;Placenta/*metabolism&lt;/keyword&gt;&lt;keyword&gt;Pregnancy&lt;/keyword&gt;&lt;keyword&gt;Pregnancy Trimester, First&lt;/keyword&gt;&lt;keyword&gt;Pregnancy Trimester, Third&lt;/keyword&gt;&lt;keyword&gt;Pregnancy in Diabetics/*metabolism&lt;/keyword&gt;&lt;keyword&gt;*Receptors, Cell Surface&lt;/keyword&gt;&lt;keyword&gt;Receptors, Leptin&lt;/keyword&gt;&lt;keyword&gt;Reference Values&lt;/keyword&gt;&lt;/keywords&gt;&lt;dates&gt;&lt;year&gt;2000&lt;/year&gt;&lt;pub-dates&gt;&lt;date&gt;Aug&lt;/date&gt;&lt;/pub-dates&gt;&lt;/dates&gt;&lt;isbn&gt;1360-9947 (Print)&amp;#xD;1360-9947 (Linking)&lt;/isbn&gt;&lt;accession-num&gt;10908288&lt;/accession-num&gt;&lt;urls&gt;&lt;related-urls&gt;&lt;url&gt;https://www.ncbi.nlm.nih.gov/pubmed/10908288&lt;/url&gt;&lt;/related-urls&gt;&lt;/urls&gt;&lt;electronic-resource-num&gt;10.1093/molehr/6.8.763&lt;/electronic-resource-num&gt;&lt;/record&gt;&lt;/Cite&gt;&lt;/EndNote&gt;</w:instrText>
      </w:r>
      <w:r w:rsidR="001C4B9E" w:rsidRPr="00AA366C">
        <w:rPr>
          <w:lang w:val="en-US"/>
        </w:rPr>
        <w:fldChar w:fldCharType="separate"/>
      </w:r>
      <w:r w:rsidR="00A96C44" w:rsidRPr="00A96C44">
        <w:rPr>
          <w:noProof/>
        </w:rPr>
        <w:t>(33)</w:t>
      </w:r>
      <w:r w:rsidR="001C4B9E" w:rsidRPr="00AA366C">
        <w:rPr>
          <w:lang w:val="en-US"/>
        </w:rPr>
        <w:fldChar w:fldCharType="end"/>
      </w:r>
      <w:r w:rsidR="001C4B9E" w:rsidRPr="00AA366C">
        <w:t xml:space="preserve">. In addition, human fetal adipose tissue is capable of producing leptin at the beginning of lipogenesis and differentiation </w:t>
      </w:r>
      <w:r w:rsidR="001C4B9E" w:rsidRPr="00AA366C">
        <w:fldChar w:fldCharType="begin"/>
      </w:r>
      <w:r w:rsidR="00A96C44">
        <w:instrText xml:space="preserve"> ADDIN EN.CITE &lt;EndNote&gt;&lt;Cite&gt;&lt;Author&gt;Atanassova&lt;/Author&gt;&lt;Year&gt;2000&lt;/Year&gt;&lt;RecNum&gt;970&lt;/RecNum&gt;&lt;DisplayText&gt;(34)&lt;/DisplayText&gt;&lt;record&gt;&lt;rec-number&gt;970&lt;/rec-number&gt;&lt;foreign-keys&gt;&lt;key app="EN" db-id="etfv0p229szrt2eewfrv2xdyf0rt2v0rvrzs" timestamp="1585572587"&gt;970&lt;/key&gt;&lt;/foreign-keys&gt;&lt;ref-type name="Journal Article"&gt;17&lt;/ref-type&gt;&lt;contributors&gt;&lt;authors&gt;&lt;author&gt;Atanassova, P.&lt;/author&gt;&lt;author&gt;Popova, L.&lt;/author&gt;&lt;/authors&gt;&lt;/contributors&gt;&lt;auth-address&gt;Department of Histology and Embryology, Higher Medical Institute, Plovdiv, Bulgaria.&lt;/auth-address&gt;&lt;titles&gt;&lt;title&gt;Leptin expression during the differentiation of subcutaneous adipose cells of human embryos in situ&lt;/title&gt;&lt;secondary-title&gt;Cells Tissues Organs&lt;/secondary-title&gt;&lt;/titles&gt;&lt;periodical&gt;&lt;full-title&gt;Cells Tissues Organs&lt;/full-title&gt;&lt;/periodical&gt;&lt;pages&gt;15-9&lt;/pages&gt;&lt;volume&gt;166&lt;/volume&gt;&lt;number&gt;1&lt;/number&gt;&lt;edition&gt;2000/02/15&lt;/edition&gt;&lt;keywords&gt;&lt;keyword&gt;Adipose Tissue/cytology/embryology/*metabolism&lt;/keyword&gt;&lt;keyword&gt;Cell Differentiation&lt;/keyword&gt;&lt;keyword&gt;Embryo, Mammalian/embryology/*metabolism&lt;/keyword&gt;&lt;keyword&gt;Female&lt;/keyword&gt;&lt;keyword&gt;Gene Expression Regulation, Developmental&lt;/keyword&gt;&lt;keyword&gt;Humans&lt;/keyword&gt;&lt;keyword&gt;Immunohistochemistry&lt;/keyword&gt;&lt;keyword&gt;Leptin/*biosynthesis&lt;/keyword&gt;&lt;keyword&gt;Pregnancy&lt;/keyword&gt;&lt;keyword&gt;Skin/cytology/embryology/metabolism&lt;/keyword&gt;&lt;/keywords&gt;&lt;dates&gt;&lt;year&gt;2000&lt;/year&gt;&lt;/dates&gt;&lt;isbn&gt;1422-6405 (Print)&amp;#xD;1422-6405 (Linking)&lt;/isbn&gt;&lt;accession-num&gt;10671751&lt;/accession-num&gt;&lt;urls&gt;&lt;related-urls&gt;&lt;url&gt;https://www.ncbi.nlm.nih.gov/pubmed/10671751&lt;/url&gt;&lt;/related-urls&gt;&lt;/urls&gt;&lt;electronic-resource-num&gt;10.1159/000016704&lt;/electronic-resource-num&gt;&lt;/record&gt;&lt;/Cite&gt;&lt;/EndNote&gt;</w:instrText>
      </w:r>
      <w:r w:rsidR="001C4B9E" w:rsidRPr="00AA366C">
        <w:rPr>
          <w:lang w:val="en-US"/>
        </w:rPr>
        <w:fldChar w:fldCharType="separate"/>
      </w:r>
      <w:r w:rsidR="00A96C44" w:rsidRPr="00A96C44">
        <w:rPr>
          <w:noProof/>
        </w:rPr>
        <w:t>(34)</w:t>
      </w:r>
      <w:r w:rsidR="001C4B9E" w:rsidRPr="00AA366C">
        <w:rPr>
          <w:lang w:val="en-US"/>
        </w:rPr>
        <w:fldChar w:fldCharType="end"/>
      </w:r>
      <w:r w:rsidR="001C4B9E" w:rsidRPr="00AA366C">
        <w:t xml:space="preserve">. Placental leptin is transported </w:t>
      </w:r>
      <w:r w:rsidR="003E3473">
        <w:t>at</w:t>
      </w:r>
      <w:r w:rsidR="003E3473" w:rsidRPr="00AA366C">
        <w:t xml:space="preserve"> </w:t>
      </w:r>
      <w:r w:rsidR="001C4B9E" w:rsidRPr="00AA366C">
        <w:t>both fetal and maternal interfaces, in both the apical-to-basolateral and basolateral-to-apical direction</w:t>
      </w:r>
      <w:r w:rsidR="003E3473">
        <w:t>s</w:t>
      </w:r>
      <w:r w:rsidR="001C4B9E" w:rsidRPr="00AA366C">
        <w:t xml:space="preserve"> </w:t>
      </w:r>
      <w:r w:rsidR="001C4B9E" w:rsidRPr="00AA366C">
        <w:fldChar w:fldCharType="begin">
          <w:fldData xml:space="preserve">PEVuZE5vdGU+PENpdGU+PEF1dGhvcj5Ib2dnYXJkPC9BdXRob3I+PFllYXI+MjAwMTwvWWVhcj48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</w:fldData>
        </w:fldChar>
      </w:r>
      <w:r w:rsidR="00A96C44">
        <w:instrText xml:space="preserve"> ADDIN EN.CITE </w:instrText>
      </w:r>
      <w:r w:rsidR="00A96C44">
        <w:fldChar w:fldCharType="begin">
          <w:fldData xml:space="preserve">PEVuZE5vdGU+PENpdGU+PEF1dGhvcj5Ib2dnYXJkPC9BdXRob3I+PFllYXI+MjAwMTwvWWVhcj48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</w:fldData>
        </w:fldChar>
      </w:r>
      <w:r w:rsidR="00A96C44">
        <w:instrText xml:space="preserve"> ADDIN EN.CITE.DATA </w:instrText>
      </w:r>
      <w:r w:rsidR="00A96C44">
        <w:fldChar w:fldCharType="end"/>
      </w:r>
      <w:r w:rsidR="001C4B9E" w:rsidRPr="00AA366C">
        <w:rPr>
          <w:lang w:val="en-US"/>
        </w:rPr>
        <w:fldChar w:fldCharType="separate"/>
      </w:r>
      <w:r w:rsidR="00A96C44" w:rsidRPr="00A96C44">
        <w:rPr>
          <w:noProof/>
        </w:rPr>
        <w:t>(35, 36)</w:t>
      </w:r>
      <w:r w:rsidR="001C4B9E" w:rsidRPr="00AA366C">
        <w:rPr>
          <w:lang w:val="en-US"/>
        </w:rPr>
        <w:fldChar w:fldCharType="end"/>
      </w:r>
      <w:r w:rsidR="001C4B9E" w:rsidRPr="00AA366C">
        <w:t xml:space="preserve">. </w:t>
      </w:r>
      <w:r w:rsidR="004F79BA">
        <w:rPr>
          <w:lang w:val="en-US"/>
        </w:rPr>
        <w:t>H</w:t>
      </w:r>
      <w:r w:rsidR="004F79BA" w:rsidRPr="00AA366C">
        <w:rPr>
          <w:lang w:val="en-US"/>
        </w:rPr>
        <w:t>owever</w:t>
      </w:r>
      <w:r w:rsidR="004F79BA">
        <w:rPr>
          <w:lang w:val="en-US"/>
        </w:rPr>
        <w:t>,</w:t>
      </w:r>
      <w:r w:rsidR="004F79BA" w:rsidRPr="00AA366C">
        <w:rPr>
          <w:lang w:val="en-US"/>
        </w:rPr>
        <w:t xml:space="preserve"> </w:t>
      </w:r>
      <w:r w:rsidR="004F79BA">
        <w:rPr>
          <w:lang w:val="en-US"/>
        </w:rPr>
        <w:t>l</w:t>
      </w:r>
      <w:r w:rsidR="00F97406" w:rsidRPr="00AA366C">
        <w:rPr>
          <w:lang w:val="en-US"/>
        </w:rPr>
        <w:t xml:space="preserve">eptin may play other roles at the maternal-fetal interface. </w:t>
      </w:r>
      <w:r w:rsidR="00BD3D10">
        <w:rPr>
          <w:lang w:val="en-US"/>
        </w:rPr>
        <w:t>Its</w:t>
      </w:r>
      <w:r w:rsidR="00BD3D10" w:rsidRPr="00AA366C">
        <w:rPr>
          <w:lang w:val="en-US"/>
        </w:rPr>
        <w:t xml:space="preserve"> </w:t>
      </w:r>
      <w:r w:rsidR="00F97406" w:rsidRPr="00AA366C">
        <w:rPr>
          <w:lang w:val="en-US"/>
        </w:rPr>
        <w:t xml:space="preserve">receptor is expressed on invading extravillous trophoblast cells, and </w:t>
      </w:r>
      <w:r w:rsidR="004F79BA">
        <w:rPr>
          <w:lang w:val="en-US"/>
        </w:rPr>
        <w:t xml:space="preserve">the </w:t>
      </w:r>
      <w:r w:rsidR="00F97406" w:rsidRPr="00AA366C">
        <w:rPr>
          <w:lang w:val="en-US"/>
        </w:rPr>
        <w:t xml:space="preserve">addition of leptin to isolated cytotrophoblast cells </w:t>
      </w:r>
      <w:r w:rsidR="004F79BA">
        <w:rPr>
          <w:lang w:val="en-US"/>
        </w:rPr>
        <w:t xml:space="preserve">in culture </w:t>
      </w:r>
      <w:r w:rsidR="00F97406" w:rsidRPr="00AA366C">
        <w:rPr>
          <w:lang w:val="en-US"/>
        </w:rPr>
        <w:t xml:space="preserve">increases the production of matrix metalloproteinases </w:t>
      </w:r>
      <w:r w:rsidR="00554AB2" w:rsidRPr="00AA366C">
        <w:rPr>
          <w:lang w:val="en-US"/>
        </w:rPr>
        <w:fldChar w:fldCharType="begin">
          <w:fldData xml:space="preserve">PEVuZE5vdGU+PENpdGU+PEF1dGhvcj5DYXN0ZWxsdWNjaTwvQXV0aG9yPjxZZWFyPjIwMDA8L1ll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</w:fldData>
        </w:fldChar>
      </w:r>
      <w:r w:rsidR="00A96C44">
        <w:rPr>
          <w:lang w:val="en-US"/>
        </w:rPr>
        <w:instrText xml:space="preserve"> ADDIN EN.CITE </w:instrText>
      </w:r>
      <w:r w:rsidR="00A96C44">
        <w:rPr>
          <w:lang w:val="en-US"/>
        </w:rPr>
        <w:fldChar w:fldCharType="begin">
          <w:fldData xml:space="preserve">PEVuZE5vdGU+PENpdGU+PEF1dGhvcj5DYXN0ZWxsdWNjaTwvQXV0aG9yPjxZZWFyPjIwMDA8L1ll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</w:fldData>
        </w:fldChar>
      </w:r>
      <w:r w:rsidR="00A96C44">
        <w:rPr>
          <w:lang w:val="en-US"/>
        </w:rPr>
        <w:instrText xml:space="preserve"> ADDIN EN.CITE.DATA </w:instrText>
      </w:r>
      <w:r w:rsidR="00A96C44">
        <w:rPr>
          <w:lang w:val="en-US"/>
        </w:rPr>
      </w:r>
      <w:r w:rsidR="00A96C44">
        <w:rPr>
          <w:lang w:val="en-US"/>
        </w:rPr>
        <w:fldChar w:fldCharType="end"/>
      </w:r>
      <w:r w:rsidR="00554AB2" w:rsidRPr="00AA366C">
        <w:rPr>
          <w:lang w:val="en-US"/>
        </w:rPr>
        <w:fldChar w:fldCharType="separate"/>
      </w:r>
      <w:r w:rsidR="00A96C44">
        <w:rPr>
          <w:noProof/>
          <w:lang w:val="en-US"/>
        </w:rPr>
        <w:t>(37)</w:t>
      </w:r>
      <w:r w:rsidR="00554AB2" w:rsidRPr="00AA366C">
        <w:rPr>
          <w:lang w:val="en-US"/>
        </w:rPr>
        <w:fldChar w:fldCharType="end"/>
      </w:r>
      <w:r w:rsidR="00F97406" w:rsidRPr="00AA366C">
        <w:rPr>
          <w:lang w:val="en-US"/>
        </w:rPr>
        <w:t xml:space="preserve">. </w:t>
      </w:r>
      <w:r w:rsidR="004F79BA">
        <w:rPr>
          <w:lang w:val="en-US"/>
        </w:rPr>
        <w:t>These findings suggest that</w:t>
      </w:r>
      <w:r w:rsidR="00F97406" w:rsidRPr="00AA366C">
        <w:rPr>
          <w:lang w:val="en-US"/>
        </w:rPr>
        <w:t xml:space="preserve"> th</w:t>
      </w:r>
      <w:r w:rsidR="004F79BA">
        <w:rPr>
          <w:lang w:val="en-US"/>
        </w:rPr>
        <w:t>is</w:t>
      </w:r>
      <w:r w:rsidR="00F97406" w:rsidRPr="00AA366C">
        <w:rPr>
          <w:lang w:val="en-US"/>
        </w:rPr>
        <w:t xml:space="preserve"> hormone may stimulate trophoblast invasion</w:t>
      </w:r>
      <w:r w:rsidR="00DF2807" w:rsidRPr="00AA366C">
        <w:rPr>
          <w:lang w:val="en-US"/>
        </w:rPr>
        <w:t xml:space="preserve">, particularly </w:t>
      </w:r>
      <w:r w:rsidR="003E3473">
        <w:rPr>
          <w:lang w:val="en-US"/>
        </w:rPr>
        <w:t>during</w:t>
      </w:r>
      <w:r w:rsidR="003E3473" w:rsidRPr="00AA366C">
        <w:rPr>
          <w:lang w:val="en-US"/>
        </w:rPr>
        <w:t xml:space="preserve"> </w:t>
      </w:r>
      <w:r w:rsidR="00DF2807" w:rsidRPr="00AA366C">
        <w:rPr>
          <w:lang w:val="en-US"/>
        </w:rPr>
        <w:t>the first trimester</w:t>
      </w:r>
      <w:r w:rsidR="00F97406" w:rsidRPr="00AA366C">
        <w:rPr>
          <w:lang w:val="en-US"/>
        </w:rPr>
        <w:t xml:space="preserve">. In addition, </w:t>
      </w:r>
      <w:r w:rsidR="00F97406" w:rsidRPr="00AA366C">
        <w:t>r</w:t>
      </w:r>
      <w:r w:rsidR="00900792" w:rsidRPr="00AA366C">
        <w:t xml:space="preserve">esearch in animal models has demonstrated that leptin is involved in the development and maturation of a number of organs, including the heart, brain, kidneys, and pancreas </w:t>
      </w:r>
      <w:r w:rsidR="00554AB2" w:rsidRPr="00AA366C">
        <w:fldChar w:fldCharType="begin">
          <w:fldData xml:space="preserve">PEVuZE5vdGU+PENpdGU+PEF1dGhvcj5CcmlmZmE8L0F1dGhvcj48WWVhcj4yMDE1PC9ZZWFyPjxS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=
</w:fldData>
        </w:fldChar>
      </w:r>
      <w:r w:rsidR="00A96C44">
        <w:instrText xml:space="preserve"> ADDIN EN.CITE </w:instrText>
      </w:r>
      <w:r w:rsidR="00A96C44">
        <w:fldChar w:fldCharType="begin">
          <w:fldData xml:space="preserve">PEVuZE5vdGU+PENpdGU+PEF1dGhvcj5CcmlmZmE8L0F1dGhvcj48WWVhcj4yMDE1PC9ZZWFyPjxS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=
</w:fldData>
        </w:fldChar>
      </w:r>
      <w:r w:rsidR="00A96C44">
        <w:instrText xml:space="preserve"> ADDIN EN.CITE.DATA </w:instrText>
      </w:r>
      <w:r w:rsidR="00A96C44">
        <w:fldChar w:fldCharType="end"/>
      </w:r>
      <w:r w:rsidR="00554AB2" w:rsidRPr="00AA366C">
        <w:fldChar w:fldCharType="separate"/>
      </w:r>
      <w:r w:rsidR="00A96C44">
        <w:rPr>
          <w:noProof/>
        </w:rPr>
        <w:t>(38)</w:t>
      </w:r>
      <w:r w:rsidR="00554AB2" w:rsidRPr="00AA366C">
        <w:fldChar w:fldCharType="end"/>
      </w:r>
      <w:r w:rsidR="00900792" w:rsidRPr="00AA366C">
        <w:t xml:space="preserve">.  Placental leptin </w:t>
      </w:r>
      <w:r w:rsidR="004F79BA" w:rsidRPr="00AA366C">
        <w:t>m</w:t>
      </w:r>
      <w:r w:rsidR="004F79BA">
        <w:t xml:space="preserve">ay, therefore, also </w:t>
      </w:r>
      <w:r w:rsidR="00900792" w:rsidRPr="00AA366C">
        <w:t>play a role in organogenesis during the first trimester.</w:t>
      </w:r>
    </w:p>
    <w:p w14:paraId="30CD6AE4" w14:textId="77777777" w:rsidR="005B2572" w:rsidRPr="00593870" w:rsidRDefault="005B2572" w:rsidP="001D1D83">
      <w:pPr>
        <w:jc w:val="both"/>
      </w:pPr>
    </w:p>
    <w:p w14:paraId="584B37CD" w14:textId="19E79360" w:rsidR="001D1D83" w:rsidRPr="00593870" w:rsidRDefault="001D1D83" w:rsidP="001D1D83">
      <w:pPr>
        <w:jc w:val="both"/>
      </w:pPr>
      <w:r w:rsidRPr="00593870">
        <w:t xml:space="preserve">Kegg </w:t>
      </w:r>
      <w:r w:rsidRPr="00D20D72">
        <w:t xml:space="preserve">pathway analysis </w:t>
      </w:r>
      <w:r w:rsidR="004F79BA">
        <w:t>showed that</w:t>
      </w:r>
      <w:r w:rsidR="004F79BA" w:rsidRPr="00D20D72">
        <w:t xml:space="preserve"> </w:t>
      </w:r>
      <w:r w:rsidR="00DF2807" w:rsidRPr="00D20D72">
        <w:t xml:space="preserve">transcripts associated with </w:t>
      </w:r>
      <w:r w:rsidRPr="00D20D72">
        <w:t xml:space="preserve">‘autoimmune thyroid disease’, ‘thyroid hormone synthesis’ </w:t>
      </w:r>
      <w:r w:rsidR="00DE089B" w:rsidRPr="00D20D72">
        <w:t xml:space="preserve">(Fig. </w:t>
      </w:r>
      <w:r w:rsidR="00F50A5B">
        <w:t>1</w:t>
      </w:r>
      <w:r w:rsidR="00DE089B" w:rsidRPr="00D20D72">
        <w:t>C</w:t>
      </w:r>
      <w:r w:rsidR="001E4AEE">
        <w:t>, Suppl. Table 2</w:t>
      </w:r>
      <w:r w:rsidR="00DE089B" w:rsidRPr="00D20D72">
        <w:t xml:space="preserve">) </w:t>
      </w:r>
      <w:r w:rsidRPr="00D20D72">
        <w:t>and ‘</w:t>
      </w:r>
      <w:r w:rsidR="00893005" w:rsidRPr="00D20D72">
        <w:t>para</w:t>
      </w:r>
      <w:r w:rsidRPr="00D20D72">
        <w:t xml:space="preserve">thyroid hormone </w:t>
      </w:r>
      <w:r w:rsidR="00893005" w:rsidRPr="00D20D72">
        <w:t>synthesis, secretion and action</w:t>
      </w:r>
      <w:r w:rsidRPr="00D20D72">
        <w:t xml:space="preserve">’ </w:t>
      </w:r>
      <w:r w:rsidR="004F79BA">
        <w:t>were</w:t>
      </w:r>
      <w:r w:rsidRPr="00D20D72">
        <w:t xml:space="preserve"> </w:t>
      </w:r>
      <w:r w:rsidR="00DE089B" w:rsidRPr="00D20D72">
        <w:t>differentially expressed</w:t>
      </w:r>
      <w:r w:rsidR="003E3473">
        <w:t xml:space="preserve"> across the transition</w:t>
      </w:r>
      <w:r w:rsidRPr="00D20D72">
        <w:t>. Thyroid hormones are important for fetal development during the first trimester, in particular for the central nervous system, and must be transported across the placenta</w:t>
      </w:r>
      <w:r w:rsidR="00244307" w:rsidRPr="00D20D72">
        <w:t xml:space="preserve"> </w:t>
      </w:r>
      <w:r w:rsidR="00554AB2" w:rsidRPr="00D20D72">
        <w:fldChar w:fldCharType="begin"/>
      </w:r>
      <w:r w:rsidR="00A96C44">
        <w:instrText xml:space="preserve"> ADDIN EN.CITE &lt;EndNote&gt;&lt;Cite&gt;&lt;Author&gt;Chan&lt;/Author&gt;&lt;Year&gt;2009&lt;/Year&gt;&lt;RecNum&gt;937&lt;/RecNum&gt;&lt;DisplayText&gt;(39)&lt;/DisplayText&gt;&lt;record&gt;&lt;rec-number&gt;937&lt;/rec-number&gt;&lt;foreign-keys&gt;&lt;key app="EN" db-id="etfv0p229szrt2eewfrv2xdyf0rt2v0rvrzs" timestamp="1575394532"&gt;937&lt;/key&gt;&lt;/foreign-keys&gt;&lt;ref-type name="Journal Article"&gt;17&lt;/ref-type&gt;&lt;contributors&gt;&lt;authors&gt;&lt;author&gt;Chan, S. Y.&lt;/author&gt;&lt;author&gt;Vasilopoulou, E.&lt;/author&gt;&lt;author&gt;Kilby, M. D.&lt;/author&gt;&lt;/authors&gt;&lt;/contributors&gt;&lt;auth-address&gt;School of Clinical and Experimental Medicine, College of Medical and Dental Sciences, University of Birmingham, Birmingham, UK.&lt;/auth-address&gt;&lt;titles&gt;&lt;title&gt;The role of the placenta in thyroid hormone delivery to the fetus&lt;/title&gt;&lt;secondary-title&gt;Nat Clin Pract Endocrinol Metab&lt;/secondary-title&gt;&lt;/titles&gt;&lt;periodical&gt;&lt;full-title&gt;Nat Clin Pract Endocrinol Metab&lt;/full-title&gt;&lt;/periodical&gt;&lt;pages&gt;45-54&lt;/pages&gt;&lt;volume&gt;5&lt;/volume&gt;&lt;number&gt;1&lt;/number&gt;&lt;edition&gt;2008/12/17&lt;/edition&gt;&lt;keywords&gt;&lt;keyword&gt;Female&lt;/keyword&gt;&lt;keyword&gt;Fetus/*metabolism&lt;/keyword&gt;&lt;keyword&gt;Humans&lt;/keyword&gt;&lt;keyword&gt;Maternal-Fetal Exchange/*physiology&lt;/keyword&gt;&lt;keyword&gt;Placenta/*metabolism/*physiology&lt;/keyword&gt;&lt;keyword&gt;Pregnancy&lt;/keyword&gt;&lt;keyword&gt;Thyroid Hormones/*metabolism&lt;/keyword&gt;&lt;/keywords&gt;&lt;dates&gt;&lt;year&gt;2009&lt;/year&gt;&lt;pub-dates&gt;&lt;date&gt;Jan&lt;/date&gt;&lt;/pub-dates&gt;&lt;/dates&gt;&lt;isbn&gt;1745-8374 (Electronic)&amp;#xD;1745-8366 (Linking)&lt;/isbn&gt;&lt;accession-num&gt;19079273&lt;/accession-num&gt;&lt;urls&gt;&lt;related-urls&gt;&lt;url&gt;https://www.ncbi.nlm.nih.gov/pubmed/19079273&lt;/url&gt;&lt;/related-urls&gt;&lt;/urls&gt;&lt;electronic-resource-num&gt;10.1038/ncpendmet1026&lt;/electronic-resource-num&gt;&lt;/record&gt;&lt;/Cite&gt;&lt;/EndNote&gt;</w:instrText>
      </w:r>
      <w:r w:rsidR="00554AB2" w:rsidRPr="00D20D72">
        <w:fldChar w:fldCharType="separate"/>
      </w:r>
      <w:r w:rsidR="00A96C44">
        <w:rPr>
          <w:noProof/>
        </w:rPr>
        <w:t>(39)</w:t>
      </w:r>
      <w:r w:rsidR="00554AB2" w:rsidRPr="00D20D72">
        <w:fldChar w:fldCharType="end"/>
      </w:r>
      <w:r w:rsidRPr="00D20D72">
        <w:t>. The three major binding proteins, T4 binding globulin, transthyretin and albumin have all been identified in the mature placenta</w:t>
      </w:r>
      <w:r w:rsidR="00244307" w:rsidRPr="00D20D72">
        <w:t xml:space="preserve"> </w:t>
      </w:r>
      <w:r w:rsidR="00554AB2" w:rsidRPr="00D20D72">
        <w:fldChar w:fldCharType="begin">
          <w:fldData xml:space="preserve">PEVuZE5vdGU+PENpdGU+PEF1dGhvcj5NY0tpbm5vbjwvQXV0aG9yPjxZZWFyPjIwMDU8L1llYXI+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</w:fldData>
        </w:fldChar>
      </w:r>
      <w:r w:rsidR="00A96C44">
        <w:instrText xml:space="preserve"> ADDIN EN.CITE </w:instrText>
      </w:r>
      <w:r w:rsidR="00A96C44">
        <w:fldChar w:fldCharType="begin">
          <w:fldData xml:space="preserve">PEVuZE5vdGU+PENpdGU+PEF1dGhvcj5NY0tpbm5vbjwvQXV0aG9yPjxZZWFyPjIwMDU8L1llYXI+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</w:fldData>
        </w:fldChar>
      </w:r>
      <w:r w:rsidR="00A96C44">
        <w:instrText xml:space="preserve"> ADDIN EN.CITE.DATA </w:instrText>
      </w:r>
      <w:r w:rsidR="00A96C44">
        <w:fldChar w:fldCharType="end"/>
      </w:r>
      <w:r w:rsidR="00554AB2" w:rsidRPr="00D20D72">
        <w:fldChar w:fldCharType="separate"/>
      </w:r>
      <w:r w:rsidR="00A96C44">
        <w:rPr>
          <w:noProof/>
        </w:rPr>
        <w:t>(40)</w:t>
      </w:r>
      <w:r w:rsidR="00554AB2" w:rsidRPr="00D20D72">
        <w:fldChar w:fldCharType="end"/>
      </w:r>
      <w:r w:rsidRPr="00D20D72">
        <w:t>. Here</w:t>
      </w:r>
      <w:r w:rsidR="003E3473">
        <w:t>,</w:t>
      </w:r>
      <w:r w:rsidRPr="00D20D72">
        <w:t xml:space="preserve"> we show for the first time that transcripts of </w:t>
      </w:r>
      <w:r w:rsidRPr="00D20D72">
        <w:rPr>
          <w:i/>
        </w:rPr>
        <w:t>CRYM</w:t>
      </w:r>
      <w:r w:rsidR="00E84EC5" w:rsidRPr="00D20D72">
        <w:t xml:space="preserve">, which encodes </w:t>
      </w:r>
      <w:r w:rsidRPr="00D20D72">
        <w:t xml:space="preserve">crystalline mu, a T3 binding </w:t>
      </w:r>
      <w:r w:rsidRPr="00593870">
        <w:t xml:space="preserve">protein, are present in the placenta and enriched </w:t>
      </w:r>
      <w:r w:rsidR="003E3473">
        <w:t>during</w:t>
      </w:r>
      <w:r w:rsidR="003E3473" w:rsidRPr="00593870">
        <w:t xml:space="preserve"> </w:t>
      </w:r>
      <w:r w:rsidRPr="00593870">
        <w:t>the first trimeste</w:t>
      </w:r>
      <w:r w:rsidR="00CE4143" w:rsidRPr="00593870">
        <w:t>r (</w:t>
      </w:r>
      <w:r w:rsidR="00823B41">
        <w:t>2.97</w:t>
      </w:r>
      <w:r w:rsidR="00FE535A">
        <w:t>-</w:t>
      </w:r>
      <w:r w:rsidR="00CE4143" w:rsidRPr="00593870">
        <w:t>fold change</w:t>
      </w:r>
      <w:r w:rsidRPr="00593870">
        <w:t xml:space="preserve">).  By contrast, </w:t>
      </w:r>
      <w:r w:rsidRPr="00E84EC5">
        <w:rPr>
          <w:i/>
        </w:rPr>
        <w:t>TTR</w:t>
      </w:r>
      <w:r w:rsidRPr="00593870">
        <w:t xml:space="preserve"> encoding transthyretin is more highly express</w:t>
      </w:r>
      <w:r w:rsidR="00CE4143" w:rsidRPr="00593870">
        <w:t>ed in the second trimester (</w:t>
      </w:r>
      <w:r w:rsidR="00FE535A">
        <w:t>2.9-</w:t>
      </w:r>
      <w:r w:rsidR="00CE4143" w:rsidRPr="00593870">
        <w:t>fold change</w:t>
      </w:r>
      <w:r w:rsidRPr="00593870">
        <w:t>)</w:t>
      </w:r>
      <w:r w:rsidR="00151F99">
        <w:t xml:space="preserve"> </w:t>
      </w:r>
      <w:r w:rsidR="0061292B" w:rsidRPr="00E84EC5">
        <w:t>(Fig</w:t>
      </w:r>
      <w:r w:rsidR="00151F99">
        <w:t>s</w:t>
      </w:r>
      <w:r w:rsidR="0061292B" w:rsidRPr="00E84EC5">
        <w:t>. 3</w:t>
      </w:r>
      <w:r w:rsidR="00A56C5E">
        <w:t>A-</w:t>
      </w:r>
      <w:r w:rsidR="00D57A5D" w:rsidRPr="00E84EC5">
        <w:t>B</w:t>
      </w:r>
      <w:r w:rsidR="0061292B" w:rsidRPr="00E84EC5">
        <w:t>)</w:t>
      </w:r>
      <w:r w:rsidRPr="00593870">
        <w:t xml:space="preserve">. These findings </w:t>
      </w:r>
      <w:r w:rsidR="0048052F">
        <w:t xml:space="preserve">suggest </w:t>
      </w:r>
      <w:r w:rsidRPr="00593870">
        <w:t>novel regulatory pathways for the transfer of thyroid hormones across the placenta</w:t>
      </w:r>
      <w:r w:rsidR="00016159">
        <w:t>,</w:t>
      </w:r>
      <w:r w:rsidR="00DF2807">
        <w:t xml:space="preserve"> </w:t>
      </w:r>
      <w:r w:rsidR="0048052F">
        <w:t>which</w:t>
      </w:r>
      <w:r w:rsidR="00DF2807">
        <w:t xml:space="preserve"> may change as pregnancy progresses</w:t>
      </w:r>
      <w:r w:rsidRPr="00593870">
        <w:t>.</w:t>
      </w:r>
    </w:p>
    <w:p w14:paraId="4E55FFF0" w14:textId="54F4D9EA" w:rsidR="001D1D83" w:rsidRDefault="001D1D83">
      <w:pPr>
        <w:jc w:val="both"/>
      </w:pPr>
    </w:p>
    <w:p w14:paraId="2A656FCC" w14:textId="5CA2E5AB" w:rsidR="00BC7058" w:rsidRDefault="00846294" w:rsidP="00BC7058">
      <w:pPr>
        <w:jc w:val="both"/>
      </w:pPr>
      <w:r w:rsidRPr="00F50A5B">
        <w:t xml:space="preserve">The corpus luteum, under the trophic stimulation by hCG, is the source of progesterone and estrogen during the first trimester. Luteal production of progesterone declines after 6-8 weeks of pregnancy and the placental </w:t>
      </w:r>
      <w:r w:rsidR="00D14ABA" w:rsidRPr="00F50A5B">
        <w:t>syncytio</w:t>
      </w:r>
      <w:r w:rsidRPr="00F50A5B">
        <w:t>trophoblast take</w:t>
      </w:r>
      <w:r w:rsidR="00D14ABA" w:rsidRPr="00F50A5B">
        <w:t>s</w:t>
      </w:r>
      <w:r w:rsidRPr="00F50A5B">
        <w:t xml:space="preserve"> over as the main source of progesterone by the end of the first trimester </w:t>
      </w:r>
      <w:r w:rsidRPr="00EC032B">
        <w:fldChar w:fldCharType="begin"/>
      </w:r>
      <w:r w:rsidR="00A96C44">
        <w:instrText xml:space="preserve"> ADDIN EN.CITE &lt;EndNote&gt;&lt;Cite&gt;&lt;Author&gt;Aspillaga&lt;/Author&gt;&lt;Year&gt;1983&lt;/Year&gt;&lt;RecNum&gt;958&lt;/RecNum&gt;&lt;DisplayText&gt;(41)&lt;/DisplayText&gt;&lt;record&gt;&lt;rec-number&gt;958&lt;/rec-number&gt;&lt;foreign-keys&gt;&lt;key app="EN" db-id="etfv0p229szrt2eewfrv2xdyf0rt2v0rvrzs" timestamp="1580306515"&gt;958&lt;/key&gt;&lt;/foreign-keys&gt;&lt;ref-type name="Journal Article"&gt;17&lt;/ref-type&gt;&lt;contributors&gt;&lt;authors&gt;&lt;author&gt;Aspillaga, M. O.&lt;/author&gt;&lt;author&gt;Whittaker, P. G.&lt;/author&gt;&lt;author&gt;Grey, C. E.&lt;/author&gt;&lt;author&gt;Lind, T.&lt;/author&gt;&lt;/authors&gt;&lt;/contributors&gt;&lt;titles&gt;&lt;title&gt;Endocrinologic events in early pregnancy failure&lt;/title&gt;&lt;secondary-title&gt;Am J Obstet Gynecol&lt;/secondary-title&gt;&lt;/titles&gt;&lt;periodical&gt;&lt;full-title&gt;Am J Obstet Gynecol&lt;/full-title&gt;&lt;/periodical&gt;&lt;pages&gt;903-8&lt;/pages&gt;&lt;volume&gt;147&lt;/volume&gt;&lt;number&gt;8&lt;/number&gt;&lt;edition&gt;1983/12/15&lt;/edition&gt;&lt;keywords&gt;&lt;keyword&gt;Abortion, Spontaneous/*blood&lt;/keyword&gt;&lt;keyword&gt;Chorionic Gonadotropin/blood&lt;/keyword&gt;&lt;keyword&gt;Estradiol/blood&lt;/keyword&gt;&lt;keyword&gt;Female&lt;/keyword&gt;&lt;keyword&gt;Humans&lt;/keyword&gt;&lt;keyword&gt;Hydroxyprogesterones/blood&lt;/keyword&gt;&lt;keyword&gt;Placental Lactogen/blood&lt;/keyword&gt;&lt;keyword&gt;Pregnancy&lt;/keyword&gt;&lt;keyword&gt;Pregnancy Trimester, First&lt;/keyword&gt;&lt;keyword&gt;Progesterone/blood&lt;/keyword&gt;&lt;keyword&gt;Prolactin/blood&lt;/keyword&gt;&lt;keyword&gt;Radioimmunoassay&lt;/keyword&gt;&lt;/keywords&gt;&lt;dates&gt;&lt;year&gt;1983&lt;/year&gt;&lt;pub-dates&gt;&lt;date&gt;Dec 15&lt;/date&gt;&lt;/pub-dates&gt;&lt;/dates&gt;&lt;isbn&gt;0002-9378 (Print)&amp;#xD;0002-9378 (Linking)&lt;/isbn&gt;&lt;accession-num&gt;6650626&lt;/accession-num&gt;&lt;urls&gt;&lt;related-urls&gt;&lt;url&gt;https://www.ncbi.nlm.nih.gov/pubmed/6650626&lt;/url&gt;&lt;/related-urls&gt;&lt;/urls&gt;&lt;electronic-resource-num&gt;10.1016/0002-9378(83)90243-0&lt;/electronic-resource-num&gt;&lt;/record&gt;&lt;/Cite&gt;&lt;/EndNote&gt;</w:instrText>
      </w:r>
      <w:r w:rsidRPr="00EC032B">
        <w:fldChar w:fldCharType="separate"/>
      </w:r>
      <w:r w:rsidR="00A96C44">
        <w:rPr>
          <w:noProof/>
        </w:rPr>
        <w:t>(41)</w:t>
      </w:r>
      <w:r w:rsidRPr="00EC032B">
        <w:fldChar w:fldCharType="end"/>
      </w:r>
      <w:r w:rsidRPr="00F50A5B">
        <w:t>.</w:t>
      </w:r>
      <w:r w:rsidRPr="00846294">
        <w:t xml:space="preserve"> </w:t>
      </w:r>
      <w:r w:rsidR="0048052F">
        <w:t>We found that the t</w:t>
      </w:r>
      <w:r w:rsidR="00FD0353">
        <w:t xml:space="preserve">ranscripts for two </w:t>
      </w:r>
      <w:r w:rsidR="00FD0353" w:rsidRPr="00846294">
        <w:t xml:space="preserve">enzymes </w:t>
      </w:r>
      <w:r w:rsidR="00FD0353">
        <w:t>that catalyse the</w:t>
      </w:r>
      <w:r w:rsidR="00FD0353" w:rsidRPr="00846294">
        <w:t xml:space="preserve"> conversion of cholesterol to progesterone</w:t>
      </w:r>
      <w:r w:rsidR="00FD0353">
        <w:t xml:space="preserve"> (via </w:t>
      </w:r>
      <w:r w:rsidR="00FD0353" w:rsidRPr="00846294">
        <w:t>pregnenolone</w:t>
      </w:r>
      <w:r w:rsidR="00FD0353">
        <w:t>)</w:t>
      </w:r>
      <w:r w:rsidR="001C4B9E">
        <w:t xml:space="preserve">, </w:t>
      </w:r>
      <w:r w:rsidR="001C4B9E" w:rsidRPr="00846294">
        <w:rPr>
          <w:i/>
        </w:rPr>
        <w:t xml:space="preserve">CYP11A1 </w:t>
      </w:r>
      <w:r w:rsidR="001C4B9E" w:rsidRPr="00846294">
        <w:t xml:space="preserve">(P450scc) or </w:t>
      </w:r>
      <w:r w:rsidR="001C4B9E" w:rsidRPr="00846294">
        <w:rPr>
          <w:i/>
        </w:rPr>
        <w:t>CYP17A1</w:t>
      </w:r>
      <w:r w:rsidR="001C4B9E" w:rsidRPr="00846294">
        <w:t>,</w:t>
      </w:r>
      <w:r w:rsidR="00FD0353">
        <w:t xml:space="preserve"> did</w:t>
      </w:r>
      <w:r w:rsidRPr="00846294">
        <w:t xml:space="preserve"> not </w:t>
      </w:r>
      <w:r w:rsidR="00FD0353">
        <w:t xml:space="preserve">change </w:t>
      </w:r>
      <w:r w:rsidRPr="00846294">
        <w:t>significant</w:t>
      </w:r>
      <w:r w:rsidR="00FD0353">
        <w:t>ly</w:t>
      </w:r>
      <w:r w:rsidR="0048052F">
        <w:t xml:space="preserve"> between the first and second trimester</w:t>
      </w:r>
      <w:r w:rsidR="00016159">
        <w:t>s. By contrast,</w:t>
      </w:r>
      <w:r w:rsidRPr="00846294">
        <w:t xml:space="preserve"> the </w:t>
      </w:r>
      <w:r w:rsidR="00FD0353">
        <w:t xml:space="preserve">gene </w:t>
      </w:r>
      <w:r w:rsidR="00016159">
        <w:t>encoding</w:t>
      </w:r>
      <w:r w:rsidR="00016159" w:rsidRPr="00846294">
        <w:t xml:space="preserve"> </w:t>
      </w:r>
      <w:r w:rsidRPr="00846294">
        <w:t>cholesterol 25-hydroxylase (</w:t>
      </w:r>
      <w:r w:rsidRPr="00846294">
        <w:rPr>
          <w:i/>
        </w:rPr>
        <w:t>CH25H</w:t>
      </w:r>
      <w:r w:rsidRPr="00846294">
        <w:t xml:space="preserve">), which </w:t>
      </w:r>
      <w:r w:rsidR="00DA07F5">
        <w:t>converts cholesterol to 25-hydroxycholesterol (25OHC)</w:t>
      </w:r>
      <w:r w:rsidRPr="00846294">
        <w:t>, was significantly upregulated i</w:t>
      </w:r>
      <w:r w:rsidR="002543BB">
        <w:t>n the second trimester (Figs. 2B</w:t>
      </w:r>
      <w:r w:rsidRPr="00846294">
        <w:t>, 3A)</w:t>
      </w:r>
      <w:r w:rsidR="00016159">
        <w:t>,</w:t>
      </w:r>
      <w:r w:rsidR="00340728">
        <w:t xml:space="preserve"> and seems to </w:t>
      </w:r>
      <w:r w:rsidR="00D14ABA">
        <w:t xml:space="preserve">be </w:t>
      </w:r>
      <w:r w:rsidR="002543BB">
        <w:t>methylation regulated (Fig. 5D</w:t>
      </w:r>
      <w:r w:rsidR="00340728">
        <w:t>)</w:t>
      </w:r>
      <w:r w:rsidRPr="00846294">
        <w:t>. 25OHC and other oxysterols are substrates of P450scc</w:t>
      </w:r>
      <w:r w:rsidR="00DA07F5">
        <w:t>,</w:t>
      </w:r>
      <w:r w:rsidRPr="00846294">
        <w:t xml:space="preserve"> and 25OHC has been reported to enhance the production of steroids by the ovary and testis </w:t>
      </w:r>
      <w:r w:rsidRPr="00846294">
        <w:fldChar w:fldCharType="begin">
          <w:fldData xml:space="preserve">PEVuZE5vdGU+PENpdGU+PEF1dGhvcj5Ub2FmZjwvQXV0aG9yPjxZZWFyPjE5ODI8L1llYXI+PFJl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</w:fldData>
        </w:fldChar>
      </w:r>
      <w:r w:rsidR="00A96C44">
        <w:instrText xml:space="preserve"> ADDIN EN.CITE </w:instrText>
      </w:r>
      <w:r w:rsidR="00A96C44">
        <w:fldChar w:fldCharType="begin">
          <w:fldData xml:space="preserve">PEVuZE5vdGU+PENpdGU+PEF1dGhvcj5Ub2FmZjwvQXV0aG9yPjxZZWFyPjE5ODI8L1llYXI+PFJl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</w:fldData>
        </w:fldChar>
      </w:r>
      <w:r w:rsidR="00A96C44">
        <w:instrText xml:space="preserve"> ADDIN EN.CITE.DATA </w:instrText>
      </w:r>
      <w:r w:rsidR="00A96C44">
        <w:fldChar w:fldCharType="end"/>
      </w:r>
      <w:r w:rsidRPr="00846294">
        <w:fldChar w:fldCharType="separate"/>
      </w:r>
      <w:r w:rsidR="00A96C44">
        <w:rPr>
          <w:noProof/>
        </w:rPr>
        <w:t>(42, 43)</w:t>
      </w:r>
      <w:r w:rsidRPr="00846294">
        <w:fldChar w:fldCharType="end"/>
      </w:r>
      <w:r w:rsidRPr="00846294">
        <w:t xml:space="preserve">. </w:t>
      </w:r>
      <w:r w:rsidR="00FD4ED1">
        <w:t xml:space="preserve"> </w:t>
      </w:r>
      <w:bookmarkStart w:id="8" w:name="_jsi2x1c7wuvw" w:colFirst="0" w:colLast="0"/>
      <w:bookmarkEnd w:id="8"/>
      <w:r w:rsidR="0061257D">
        <w:t xml:space="preserve">The increase in </w:t>
      </w:r>
      <w:r w:rsidR="00AA366C" w:rsidRPr="00AA366C">
        <w:rPr>
          <w:i/>
        </w:rPr>
        <w:t>CH</w:t>
      </w:r>
      <w:r w:rsidR="00F50A5B" w:rsidRPr="00AA366C">
        <w:rPr>
          <w:i/>
        </w:rPr>
        <w:t>25</w:t>
      </w:r>
      <w:r w:rsidR="00AA366C" w:rsidRPr="00AA366C">
        <w:rPr>
          <w:i/>
        </w:rPr>
        <w:t>H</w:t>
      </w:r>
      <w:r w:rsidR="0061257D">
        <w:t xml:space="preserve"> may contribute to the increase in progesterone synthesis</w:t>
      </w:r>
      <w:r w:rsidR="00FD4ED1">
        <w:t xml:space="preserve"> by the placenta</w:t>
      </w:r>
      <w:r w:rsidR="0061257D">
        <w:t xml:space="preserve"> </w:t>
      </w:r>
      <w:r w:rsidR="0048052F">
        <w:t>at the end of the</w:t>
      </w:r>
      <w:r w:rsidR="0061257D">
        <w:t xml:space="preserve"> first trimester</w:t>
      </w:r>
      <w:r w:rsidR="00016159">
        <w:t>,</w:t>
      </w:r>
      <w:r w:rsidR="00FD4ED1">
        <w:t xml:space="preserve"> and which is </w:t>
      </w:r>
      <w:r w:rsidR="0048052F">
        <w:t xml:space="preserve">pivotal </w:t>
      </w:r>
      <w:r w:rsidR="00FD4ED1">
        <w:t>to maintain the pregnancy.</w:t>
      </w:r>
    </w:p>
    <w:p w14:paraId="312EA3DB" w14:textId="77777777" w:rsidR="00BC7058" w:rsidRDefault="00BC7058" w:rsidP="00BC7058">
      <w:pPr>
        <w:jc w:val="both"/>
      </w:pPr>
    </w:p>
    <w:p w14:paraId="0A9058D5" w14:textId="77777777" w:rsidR="00BC7058" w:rsidRDefault="00BC7058" w:rsidP="00BC7058">
      <w:pPr>
        <w:jc w:val="both"/>
      </w:pPr>
    </w:p>
    <w:p w14:paraId="35998A53" w14:textId="131793DE" w:rsidR="001F0750" w:rsidRPr="00BC7058" w:rsidRDefault="00F761E8" w:rsidP="00BC7058">
      <w:pPr>
        <w:spacing w:after="240"/>
        <w:jc w:val="both"/>
        <w:rPr>
          <w:b/>
          <w:sz w:val="28"/>
          <w:szCs w:val="28"/>
        </w:rPr>
      </w:pPr>
      <w:r w:rsidRPr="00BC7058">
        <w:rPr>
          <w:b/>
          <w:sz w:val="28"/>
          <w:szCs w:val="28"/>
        </w:rPr>
        <w:t>Transport</w:t>
      </w:r>
    </w:p>
    <w:p w14:paraId="47271157" w14:textId="598D7B2E" w:rsidR="008F5E4B" w:rsidRPr="00593870" w:rsidRDefault="001E74C8" w:rsidP="00BC7058">
      <w:pPr>
        <w:spacing w:after="240"/>
        <w:jc w:val="both"/>
      </w:pPr>
      <w:r>
        <w:t>Our data show that the t</w:t>
      </w:r>
      <w:r w:rsidR="009A255A">
        <w:t xml:space="preserve">ranscripts encoding </w:t>
      </w:r>
      <w:r w:rsidR="006C3785" w:rsidRPr="00593870">
        <w:t>proteins mediating</w:t>
      </w:r>
      <w:r w:rsidR="00016159">
        <w:t xml:space="preserve"> </w:t>
      </w:r>
      <w:r w:rsidR="006C3785" w:rsidRPr="00593870">
        <w:t>oxygen, lipid, protein, glucose, and ion</w:t>
      </w:r>
      <w:r w:rsidR="009A255A">
        <w:t xml:space="preserve"> transport</w:t>
      </w:r>
      <w:r w:rsidR="006C3785" w:rsidRPr="00593870">
        <w:t xml:space="preserve"> </w:t>
      </w:r>
      <w:r>
        <w:t>changed</w:t>
      </w:r>
      <w:r w:rsidRPr="00593870">
        <w:t xml:space="preserve"> </w:t>
      </w:r>
      <w:r w:rsidR="006C3785" w:rsidRPr="00593870">
        <w:t>significant</w:t>
      </w:r>
      <w:r w:rsidR="00E84EC5">
        <w:t>ly</w:t>
      </w:r>
      <w:r w:rsidR="006C3785" w:rsidRPr="00593870">
        <w:t xml:space="preserve"> between the first and second trimester</w:t>
      </w:r>
      <w:r w:rsidR="00901242">
        <w:t>s</w:t>
      </w:r>
      <w:r w:rsidR="006C3785" w:rsidRPr="00593870">
        <w:t xml:space="preserve"> (Fig</w:t>
      </w:r>
      <w:r w:rsidR="00151F99">
        <w:t>s</w:t>
      </w:r>
      <w:r w:rsidR="005E482D">
        <w:t>. 3D-E</w:t>
      </w:r>
      <w:r w:rsidR="006C3785" w:rsidRPr="00593870">
        <w:t xml:space="preserve">). </w:t>
      </w:r>
      <w:r w:rsidR="00F761E8" w:rsidRPr="00593870">
        <w:t xml:space="preserve">Transcripts encoding the hemoglobin subunits </w:t>
      </w:r>
      <w:r w:rsidR="00F761E8" w:rsidRPr="00FE535A">
        <w:t xml:space="preserve">epsilon 1 and zeta </w:t>
      </w:r>
      <w:r w:rsidR="009A255A" w:rsidRPr="00FE535A">
        <w:t xml:space="preserve">(HBE1 and HBZ) </w:t>
      </w:r>
      <w:r w:rsidR="00F761E8" w:rsidRPr="00FE535A">
        <w:t xml:space="preserve">were within </w:t>
      </w:r>
      <w:r w:rsidR="00F761E8" w:rsidRPr="00FE535A">
        <w:lastRenderedPageBreak/>
        <w:t>the top 3 differentially expressed genes</w:t>
      </w:r>
      <w:r w:rsidR="00492CDA" w:rsidRPr="00FE535A">
        <w:t xml:space="preserve">, </w:t>
      </w:r>
      <w:r w:rsidR="009A255A" w:rsidRPr="00FE535A">
        <w:t xml:space="preserve">and were </w:t>
      </w:r>
      <w:r w:rsidR="00823B41" w:rsidRPr="00FE535A">
        <w:t>43.16 and 42.47</w:t>
      </w:r>
      <w:r w:rsidR="009A255A" w:rsidRPr="00FE535A">
        <w:t xml:space="preserve"> </w:t>
      </w:r>
      <w:r w:rsidR="00865436" w:rsidRPr="00FE535A">
        <w:t>-</w:t>
      </w:r>
      <w:r w:rsidR="009A255A" w:rsidRPr="00FE535A">
        <w:t>fold lower in the second trimes</w:t>
      </w:r>
      <w:r w:rsidR="00013ABE" w:rsidRPr="00FE535A">
        <w:t>ter</w:t>
      </w:r>
      <w:r w:rsidR="009A255A" w:rsidRPr="00FE535A">
        <w:t xml:space="preserve"> samples </w:t>
      </w:r>
      <w:r w:rsidR="00BB1B06" w:rsidRPr="00FE535A">
        <w:t>(Fig</w:t>
      </w:r>
      <w:r w:rsidR="00151F99" w:rsidRPr="00FE535A">
        <w:t>s</w:t>
      </w:r>
      <w:r w:rsidR="00BB1B06" w:rsidRPr="00FE535A">
        <w:t xml:space="preserve">. </w:t>
      </w:r>
      <w:r w:rsidR="00A56C5E" w:rsidRPr="00FE535A">
        <w:t>3D-</w:t>
      </w:r>
      <w:r w:rsidR="00492CDA" w:rsidRPr="00FE535A">
        <w:t>E</w:t>
      </w:r>
      <w:r w:rsidR="00BB1B06" w:rsidRPr="00FE535A">
        <w:t>)</w:t>
      </w:r>
      <w:r w:rsidR="00F761E8" w:rsidRPr="00FE535A">
        <w:t xml:space="preserve">. </w:t>
      </w:r>
      <w:r w:rsidR="00F768CD" w:rsidRPr="00FE535A">
        <w:t>Conversely, the mRNA for hemoglobin G2 and hemoglobin beta (HBG2 and HBB) were 2.98 and 3.49 -fold higher</w:t>
      </w:r>
      <w:r w:rsidR="00F768CD">
        <w:t xml:space="preserve"> in the later samples.  HBB is a component of adult hemoglobin and while HBG2 is a component of fetal hemoglobin it is present at birth.</w:t>
      </w:r>
      <w:r w:rsidR="00D46C69">
        <w:t xml:space="preserve"> HBE1 and HBZ </w:t>
      </w:r>
      <w:r w:rsidR="00F761E8" w:rsidRPr="00FE535A">
        <w:t xml:space="preserve">make up embryonic hemoglobin that predominates during the first trimester, and has in the past been associated with erythropoiesis in the </w:t>
      </w:r>
      <w:r w:rsidR="005C56F7">
        <w:t xml:space="preserve">secondary </w:t>
      </w:r>
      <w:r w:rsidR="00F761E8" w:rsidRPr="00FE535A">
        <w:t>yolk sac</w:t>
      </w:r>
      <w:r w:rsidR="00244307" w:rsidRPr="00FE535A">
        <w:t xml:space="preserve"> </w:t>
      </w:r>
      <w:r w:rsidR="00554AB2" w:rsidRPr="00FE535A">
        <w:fldChar w:fldCharType="begin"/>
      </w:r>
      <w:r w:rsidR="00A96C44">
        <w:instrText xml:space="preserve"> ADDIN EN.CITE &lt;EndNote&gt;&lt;Cite&gt;&lt;Author&gt;Peschle&lt;/Author&gt;&lt;Year&gt;1985&lt;/Year&gt;&lt;RecNum&gt;922&lt;/RecNum&gt;&lt;DisplayText&gt;(44)&lt;/DisplayText&gt;&lt;record&gt;&lt;rec-number&gt;922&lt;/rec-number&gt;&lt;foreign-keys&gt;&lt;key app="EN" db-id="etfv0p229szrt2eewfrv2xdyf0rt2v0rvrzs" timestamp="1575389587"&gt;922&lt;/key&gt;&lt;/foreign-keys&gt;&lt;ref-type name="Journal Article"&gt;17&lt;/ref-type&gt;&lt;contributors&gt;&lt;authors&gt;&lt;author&gt;Peschle, C.&lt;/author&gt;&lt;author&gt;Mavilio, F.&lt;/author&gt;&lt;author&gt;Care, A.&lt;/author&gt;&lt;author&gt;Migliaccio, G.&lt;/author&gt;&lt;author&gt;Migliaccio, A. R.&lt;/author&gt;&lt;author&gt;Salvo, G.&lt;/author&gt;&lt;author&gt;Samoggia, P.&lt;/author&gt;&lt;author&gt;Petti, S.&lt;/author&gt;&lt;author&gt;Guerriero, R.&lt;/author&gt;&lt;author&gt;Marinucci, M.&lt;/author&gt;&lt;author&gt;et al.,&lt;/author&gt;&lt;/authors&gt;&lt;/contributors&gt;&lt;titles&gt;&lt;title&gt;Haemoglobin switching in human embryos: asynchrony of zeta----alpha and epsilon----gamma-globin switches in primitive and definite erythropoietic lineage&lt;/title&gt;&lt;secondary-title&gt;Nature&lt;/secondary-title&gt;&lt;/titles&gt;&lt;periodical&gt;&lt;full-title&gt;Nature&lt;/full-title&gt;&lt;/periodical&gt;&lt;pages&gt;235-8&lt;/pages&gt;&lt;volume&gt;313&lt;/volume&gt;&lt;number&gt;5999&lt;/number&gt;&lt;edition&gt;1985/01/17&lt;/edition&gt;&lt;keywords&gt;&lt;keyword&gt;Age Factors&lt;/keyword&gt;&lt;keyword&gt;Erythroblasts/*physiology&lt;/keyword&gt;&lt;keyword&gt;*Erythropoiesis&lt;/keyword&gt;&lt;keyword&gt;Fetal Hemoglobin/*genetics&lt;/keyword&gt;&lt;keyword&gt;Gene Expression Regulation&lt;/keyword&gt;&lt;keyword&gt;Globins/*genetics&lt;/keyword&gt;&lt;keyword&gt;Humans&lt;/keyword&gt;&lt;keyword&gt;Liver/physiology&lt;/keyword&gt;&lt;keyword&gt;Yolk Sac/physiology&lt;/keyword&gt;&lt;/keywords&gt;&lt;dates&gt;&lt;year&gt;1985&lt;/year&gt;&lt;pub-dates&gt;&lt;date&gt;Jan 17-23&lt;/date&gt;&lt;/pub-dates&gt;&lt;/dates&gt;&lt;isbn&gt;0028-0836 (Print)&amp;#xD;0028-0836 (Linking)&lt;/isbn&gt;&lt;accession-num&gt;2578614&lt;/accession-num&gt;&lt;urls&gt;&lt;related-urls&gt;&lt;url&gt;https://www.ncbi.nlm.nih.gov/pubmed/2578614&lt;/url&gt;&lt;/related-urls&gt;&lt;/urls&gt;&lt;electronic-resource-num&gt;10.1038/313235a0&lt;/electronic-resource-num&gt;&lt;/record&gt;&lt;/Cite&gt;&lt;/EndNote&gt;</w:instrText>
      </w:r>
      <w:r w:rsidR="00554AB2" w:rsidRPr="00FE535A">
        <w:fldChar w:fldCharType="separate"/>
      </w:r>
      <w:r w:rsidR="00A96C44">
        <w:rPr>
          <w:noProof/>
        </w:rPr>
        <w:t>(44)</w:t>
      </w:r>
      <w:r w:rsidR="00554AB2" w:rsidRPr="00FE535A">
        <w:fldChar w:fldCharType="end"/>
      </w:r>
      <w:r w:rsidR="00F761E8" w:rsidRPr="00FE535A">
        <w:t xml:space="preserve">. The yolk sac </w:t>
      </w:r>
      <w:r w:rsidR="00901242">
        <w:t xml:space="preserve">was not included in our </w:t>
      </w:r>
      <w:r w:rsidR="00224BFE">
        <w:t xml:space="preserve">CVS </w:t>
      </w:r>
      <w:r w:rsidR="00F761E8" w:rsidRPr="00FE535A">
        <w:t xml:space="preserve">samples, and </w:t>
      </w:r>
      <w:r w:rsidR="005C56F7">
        <w:t xml:space="preserve">thus </w:t>
      </w:r>
      <w:r w:rsidR="00F761E8" w:rsidRPr="00FE535A">
        <w:t xml:space="preserve">these transcripts </w:t>
      </w:r>
      <w:r w:rsidR="005C56F7">
        <w:t>are</w:t>
      </w:r>
      <w:r w:rsidR="005C56F7" w:rsidRPr="00FE535A">
        <w:t xml:space="preserve"> </w:t>
      </w:r>
      <w:r w:rsidR="00F761E8" w:rsidRPr="00FE535A">
        <w:t xml:space="preserve">likely </w:t>
      </w:r>
      <w:r w:rsidR="005C56F7">
        <w:t xml:space="preserve">to </w:t>
      </w:r>
      <w:r w:rsidR="00F761E8" w:rsidRPr="00FE535A">
        <w:t>arise from the hemangioblastic clusters within the villous stromal core</w:t>
      </w:r>
      <w:r w:rsidR="00244307" w:rsidRPr="00FE535A">
        <w:t xml:space="preserve"> </w:t>
      </w:r>
      <w:r w:rsidR="00554AB2" w:rsidRPr="00FE535A">
        <w:fldChar w:fldCharType="begin">
          <w:fldData xml:space="preserve">PEVuZE5vdGU+PENpdGU+PEF1dGhvcj5BcGxpbjwvQXV0aG9yPjxZZWFyPjIwMTU8L1llYXI+PFJl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</w:fldData>
        </w:fldChar>
      </w:r>
      <w:r w:rsidR="00A96C44">
        <w:instrText xml:space="preserve"> ADDIN EN.CITE </w:instrText>
      </w:r>
      <w:r w:rsidR="00A96C44">
        <w:fldChar w:fldCharType="begin">
          <w:fldData xml:space="preserve">PEVuZE5vdGU+PENpdGU+PEF1dGhvcj5BcGxpbjwvQXV0aG9yPjxZZWFyPjIwMTU8L1llYXI+PFJl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</w:fldData>
        </w:fldChar>
      </w:r>
      <w:r w:rsidR="00A96C44">
        <w:instrText xml:space="preserve"> ADDIN EN.CITE.DATA </w:instrText>
      </w:r>
      <w:r w:rsidR="00A96C44">
        <w:fldChar w:fldCharType="end"/>
      </w:r>
      <w:r w:rsidR="00554AB2" w:rsidRPr="00FE535A">
        <w:fldChar w:fldCharType="separate"/>
      </w:r>
      <w:r w:rsidR="00A96C44">
        <w:rPr>
          <w:noProof/>
        </w:rPr>
        <w:t>(45)</w:t>
      </w:r>
      <w:r w:rsidR="00554AB2" w:rsidRPr="00FE535A">
        <w:fldChar w:fldCharType="end"/>
      </w:r>
      <w:r w:rsidR="00F761E8" w:rsidRPr="00FE535A">
        <w:t xml:space="preserve">. </w:t>
      </w:r>
      <w:r w:rsidR="00900E81">
        <w:t>However</w:t>
      </w:r>
      <w:r w:rsidR="00901242">
        <w:t>,</w:t>
      </w:r>
      <w:r w:rsidR="00900E81">
        <w:t xml:space="preserve"> </w:t>
      </w:r>
      <w:r w:rsidR="00FD4ED1">
        <w:t xml:space="preserve">previous </w:t>
      </w:r>
      <w:r w:rsidR="00900E81">
        <w:t xml:space="preserve">transcriptome analysis of purified CTB and EVT cells </w:t>
      </w:r>
      <w:r w:rsidR="005C56F7">
        <w:t>ha</w:t>
      </w:r>
      <w:r w:rsidR="00901242">
        <w:t>s</w:t>
      </w:r>
      <w:r w:rsidR="005C56F7">
        <w:t xml:space="preserve"> also shown</w:t>
      </w:r>
      <w:r w:rsidR="00900E81">
        <w:t xml:space="preserve"> high expression </w:t>
      </w:r>
      <w:r w:rsidR="001059BC">
        <w:t xml:space="preserve">of both embryonic and fetal hemoglobin transcripts </w:t>
      </w:r>
      <w:r w:rsidR="00900E81">
        <w:t>within villous trophoblast cells</w:t>
      </w:r>
      <w:r w:rsidR="00F50A5B">
        <w:t xml:space="preserve"> </w:t>
      </w:r>
      <w:r w:rsidR="00F50A5B">
        <w:fldChar w:fldCharType="begin">
          <w:fldData xml:space="preserve">PEVuZE5vdGU+PENpdGU+PEF1dGhvcj5BcHBzPC9BdXRob3I+PFllYXI+MjAxMTwvWWVhcj48UmVj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</w:fldData>
        </w:fldChar>
      </w:r>
      <w:r w:rsidR="00A96C44">
        <w:instrText xml:space="preserve"> ADDIN EN.CITE </w:instrText>
      </w:r>
      <w:r w:rsidR="00A96C44">
        <w:fldChar w:fldCharType="begin">
          <w:fldData xml:space="preserve">PEVuZE5vdGU+PENpdGU+PEF1dGhvcj5BcHBzPC9BdXRob3I+PFllYXI+MjAxMTwvWWVhcj48UmVj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</w:fldData>
        </w:fldChar>
      </w:r>
      <w:r w:rsidR="00A96C44">
        <w:instrText xml:space="preserve"> ADDIN EN.CITE.DATA </w:instrText>
      </w:r>
      <w:r w:rsidR="00A96C44">
        <w:fldChar w:fldCharType="end"/>
      </w:r>
      <w:r w:rsidR="00F50A5B">
        <w:fldChar w:fldCharType="separate"/>
      </w:r>
      <w:r w:rsidR="00A96C44">
        <w:rPr>
          <w:noProof/>
        </w:rPr>
        <w:t>(46)</w:t>
      </w:r>
      <w:r w:rsidR="00F50A5B">
        <w:fldChar w:fldCharType="end"/>
      </w:r>
      <w:r w:rsidR="00F50A5B">
        <w:t>.</w:t>
      </w:r>
      <w:r w:rsidR="00172E1C">
        <w:t xml:space="preserve"> </w:t>
      </w:r>
      <w:r w:rsidR="005C56F7">
        <w:t xml:space="preserve">The </w:t>
      </w:r>
      <w:r w:rsidR="00172E1C">
        <w:t xml:space="preserve">role </w:t>
      </w:r>
      <w:r w:rsidR="00D46C69">
        <w:t>this</w:t>
      </w:r>
      <w:r w:rsidR="00172E1C">
        <w:t xml:space="preserve"> expression serves in </w:t>
      </w:r>
      <w:r w:rsidR="001059BC">
        <w:t>trophoblast cells is</w:t>
      </w:r>
      <w:r w:rsidR="005C56F7">
        <w:t xml:space="preserve"> still</w:t>
      </w:r>
      <w:r w:rsidR="001059BC">
        <w:t xml:space="preserve"> unclear</w:t>
      </w:r>
      <w:r w:rsidR="00D46C69">
        <w:t>,</w:t>
      </w:r>
      <w:r w:rsidR="001059BC">
        <w:t xml:space="preserve"> but expression of hemoglobins in non-erythroid lineages</w:t>
      </w:r>
      <w:r w:rsidR="00901242">
        <w:t>,</w:t>
      </w:r>
      <w:r w:rsidR="001059BC">
        <w:t xml:space="preserve"> including lung alveolar and mesangial cells</w:t>
      </w:r>
      <w:r w:rsidR="00901242">
        <w:t>,</w:t>
      </w:r>
      <w:r w:rsidR="001059BC">
        <w:t xml:space="preserve"> </w:t>
      </w:r>
      <w:r w:rsidR="005C56F7">
        <w:t xml:space="preserve">has been </w:t>
      </w:r>
      <w:r w:rsidR="001059BC">
        <w:t>associated with protecti</w:t>
      </w:r>
      <w:r w:rsidR="00AE2FF4">
        <w:t>on</w:t>
      </w:r>
      <w:r w:rsidR="001059BC">
        <w:t xml:space="preserve"> against oxidative stress</w:t>
      </w:r>
      <w:r w:rsidR="00F50A5B">
        <w:t xml:space="preserve"> </w:t>
      </w:r>
      <w:r w:rsidR="00F50A5B">
        <w:fldChar w:fldCharType="begin">
          <w:fldData xml:space="preserve">PEVuZE5vdGU+PENpdGU+PEF1dGhvcj5TYWhhPC9BdXRob3I+PFllYXI+MjAxNDwvWWVhcj48UmVj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</w:fldData>
        </w:fldChar>
      </w:r>
      <w:r w:rsidR="00A96C44">
        <w:instrText xml:space="preserve"> ADDIN EN.CITE </w:instrText>
      </w:r>
      <w:r w:rsidR="00A96C44">
        <w:fldChar w:fldCharType="begin">
          <w:fldData xml:space="preserve">PEVuZE5vdGU+PENpdGU+PEF1dGhvcj5TYWhhPC9BdXRob3I+PFllYXI+MjAxNDwvWWVhcj48UmVj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</w:fldData>
        </w:fldChar>
      </w:r>
      <w:r w:rsidR="00A96C44">
        <w:instrText xml:space="preserve"> ADDIN EN.CITE.DATA </w:instrText>
      </w:r>
      <w:r w:rsidR="00A96C44">
        <w:fldChar w:fldCharType="end"/>
      </w:r>
      <w:r w:rsidR="00F50A5B">
        <w:fldChar w:fldCharType="separate"/>
      </w:r>
      <w:r w:rsidR="00A96C44">
        <w:rPr>
          <w:noProof/>
        </w:rPr>
        <w:t>(47, 48)</w:t>
      </w:r>
      <w:r w:rsidR="00F50A5B">
        <w:fldChar w:fldCharType="end"/>
      </w:r>
      <w:r w:rsidR="00F50A5B">
        <w:t>.</w:t>
      </w:r>
      <w:r w:rsidR="001059BC">
        <w:t xml:space="preserve"> </w:t>
      </w:r>
      <w:r w:rsidR="00D46C69">
        <w:t>T</w:t>
      </w:r>
      <w:r w:rsidR="00965560">
        <w:t>ogether, t</w:t>
      </w:r>
      <w:r w:rsidR="00D46C69">
        <w:t>hese</w:t>
      </w:r>
      <w:r w:rsidR="00D46C69" w:rsidRPr="00FE535A">
        <w:t xml:space="preserve"> </w:t>
      </w:r>
      <w:r w:rsidR="00F761E8" w:rsidRPr="00FE535A">
        <w:t xml:space="preserve">findings </w:t>
      </w:r>
      <w:r w:rsidR="00D46C69">
        <w:t>show</w:t>
      </w:r>
      <w:r w:rsidR="00F761E8" w:rsidRPr="00FE535A">
        <w:t xml:space="preserve"> </w:t>
      </w:r>
      <w:r w:rsidR="00F768CD">
        <w:t xml:space="preserve">hemoglobin </w:t>
      </w:r>
      <w:r w:rsidR="00D46C69">
        <w:t xml:space="preserve">transcripts are expressed within villous stroma and trophoblast cells and subunit </w:t>
      </w:r>
      <w:r w:rsidR="00F768CD">
        <w:t xml:space="preserve">expression </w:t>
      </w:r>
      <w:r w:rsidR="00D46C69">
        <w:t>changes with the onset of blood flow. W</w:t>
      </w:r>
      <w:r w:rsidR="00F761E8" w:rsidRPr="00FE535A">
        <w:t xml:space="preserve">hether this is </w:t>
      </w:r>
      <w:r w:rsidR="005C56F7" w:rsidRPr="00FE535A">
        <w:t>determined</w:t>
      </w:r>
      <w:r w:rsidR="00F761E8" w:rsidRPr="00FE535A">
        <w:t xml:space="preserve"> by changes in the oxygen concentration or is ontogenetic </w:t>
      </w:r>
      <w:r w:rsidR="005C56F7">
        <w:t>remains</w:t>
      </w:r>
      <w:r w:rsidR="00F761E8" w:rsidRPr="00FE535A">
        <w:t xml:space="preserve"> </w:t>
      </w:r>
      <w:r w:rsidR="005C56F7">
        <w:t>un</w:t>
      </w:r>
      <w:r w:rsidR="00F761E8" w:rsidRPr="00FE535A">
        <w:t>known.</w:t>
      </w:r>
      <w:r w:rsidR="008F5E4B" w:rsidRPr="00FE535A">
        <w:t xml:space="preserve"> </w:t>
      </w:r>
    </w:p>
    <w:p w14:paraId="2D34B0D3" w14:textId="77777777" w:rsidR="008F5E4B" w:rsidRPr="00593870" w:rsidRDefault="008F5E4B">
      <w:pPr>
        <w:jc w:val="both"/>
      </w:pPr>
    </w:p>
    <w:p w14:paraId="70630079" w14:textId="601BC120" w:rsidR="001F0750" w:rsidRPr="00593870" w:rsidRDefault="005C56F7" w:rsidP="00EC032B">
      <w:r>
        <w:t>We found that t</w:t>
      </w:r>
      <w:r w:rsidR="008F5E4B" w:rsidRPr="00593870">
        <w:t xml:space="preserve">he pattern of expression of lipid transporters and apolipoproteins </w:t>
      </w:r>
      <w:r>
        <w:t xml:space="preserve">in villous samples </w:t>
      </w:r>
      <w:r w:rsidR="008F5E4B" w:rsidRPr="00593870">
        <w:t xml:space="preserve">was profoundly different </w:t>
      </w:r>
      <w:r w:rsidR="00D05C15">
        <w:t>between</w:t>
      </w:r>
      <w:r w:rsidR="00D05C15" w:rsidRPr="00593870">
        <w:t xml:space="preserve"> </w:t>
      </w:r>
      <w:r w:rsidR="008F5E4B" w:rsidRPr="00593870">
        <w:t>the first and second trimester</w:t>
      </w:r>
      <w:r w:rsidR="00BD3D10">
        <w:t>s</w:t>
      </w:r>
      <w:r w:rsidR="008F5E4B" w:rsidRPr="00593870">
        <w:t>. T</w:t>
      </w:r>
      <w:r w:rsidR="00F761E8" w:rsidRPr="00593870">
        <w:t>ranscripts highly abundant during the first trimester include</w:t>
      </w:r>
      <w:r w:rsidR="008F5E4B" w:rsidRPr="00593870">
        <w:t>d</w:t>
      </w:r>
      <w:r w:rsidR="00F761E8" w:rsidRPr="00593870">
        <w:t xml:space="preserve"> </w:t>
      </w:r>
      <w:r w:rsidR="00F761E8" w:rsidRPr="00593870">
        <w:rPr>
          <w:i/>
          <w:color w:val="000000" w:themeColor="text1"/>
        </w:rPr>
        <w:t>APOA2</w:t>
      </w:r>
      <w:r w:rsidR="007D209B">
        <w:rPr>
          <w:i/>
          <w:color w:val="000000" w:themeColor="text1"/>
        </w:rPr>
        <w:t xml:space="preserve"> </w:t>
      </w:r>
      <w:r w:rsidR="007D209B" w:rsidRPr="007D209B">
        <w:rPr>
          <w:color w:val="000000" w:themeColor="text1"/>
        </w:rPr>
        <w:t>and</w:t>
      </w:r>
      <w:r w:rsidR="007D209B">
        <w:rPr>
          <w:i/>
          <w:color w:val="000000" w:themeColor="text1"/>
        </w:rPr>
        <w:t xml:space="preserve"> ABCB11,</w:t>
      </w:r>
      <w:r w:rsidR="00F761E8" w:rsidRPr="00593870">
        <w:rPr>
          <w:color w:val="000000" w:themeColor="text1"/>
        </w:rPr>
        <w:t xml:space="preserve"> </w:t>
      </w:r>
      <w:r>
        <w:t>whereas</w:t>
      </w:r>
      <w:r w:rsidRPr="00593870">
        <w:t xml:space="preserve"> </w:t>
      </w:r>
      <w:r w:rsidR="00A1555F" w:rsidRPr="00593870">
        <w:t>there seemed</w:t>
      </w:r>
      <w:r w:rsidR="008F5E4B" w:rsidRPr="00593870">
        <w:t xml:space="preserve"> to be a switch in the </w:t>
      </w:r>
      <w:r w:rsidR="004D75CD">
        <w:t>expression</w:t>
      </w:r>
      <w:r w:rsidRPr="00593870">
        <w:t xml:space="preserve"> </w:t>
      </w:r>
      <w:r w:rsidR="0035599C" w:rsidRPr="00593870">
        <w:t xml:space="preserve">of transporters, </w:t>
      </w:r>
      <w:r w:rsidR="004D75CD">
        <w:t xml:space="preserve">with </w:t>
      </w:r>
      <w:r w:rsidR="0035599C" w:rsidRPr="00593870">
        <w:t>many being upregulated in the second trimester</w:t>
      </w:r>
      <w:r w:rsidR="008A1BCC">
        <w:t>,</w:t>
      </w:r>
      <w:r w:rsidR="00013ABE">
        <w:t xml:space="preserve"> </w:t>
      </w:r>
      <w:r>
        <w:t>in particular</w:t>
      </w:r>
      <w:r w:rsidR="0035599C" w:rsidRPr="00593870">
        <w:rPr>
          <w:color w:val="FF0000"/>
        </w:rPr>
        <w:t xml:space="preserve"> </w:t>
      </w:r>
      <w:r w:rsidR="0035599C" w:rsidRPr="00593870">
        <w:rPr>
          <w:i/>
        </w:rPr>
        <w:t>ABCA6, ABC</w:t>
      </w:r>
      <w:r w:rsidR="007D209B">
        <w:rPr>
          <w:i/>
        </w:rPr>
        <w:t>C</w:t>
      </w:r>
      <w:r w:rsidR="0035599C" w:rsidRPr="00593870">
        <w:rPr>
          <w:i/>
        </w:rPr>
        <w:t>8</w:t>
      </w:r>
      <w:r w:rsidR="002543BB">
        <w:rPr>
          <w:i/>
        </w:rPr>
        <w:t xml:space="preserve"> </w:t>
      </w:r>
      <w:r w:rsidR="00731EE8" w:rsidRPr="00EC032B">
        <w:rPr>
          <w:iCs/>
        </w:rPr>
        <w:t>and</w:t>
      </w:r>
      <w:r w:rsidR="00731EE8">
        <w:rPr>
          <w:i/>
        </w:rPr>
        <w:t xml:space="preserve"> </w:t>
      </w:r>
      <w:r w:rsidR="0035599C" w:rsidRPr="00593870">
        <w:rPr>
          <w:i/>
        </w:rPr>
        <w:t>APOD</w:t>
      </w:r>
      <w:r w:rsidR="007A6A99">
        <w:rPr>
          <w:i/>
        </w:rPr>
        <w:t xml:space="preserve"> </w:t>
      </w:r>
      <w:r w:rsidR="0035599C" w:rsidRPr="00593870">
        <w:t>(</w:t>
      </w:r>
      <w:r w:rsidR="0035599C" w:rsidRPr="00C04E0A">
        <w:t>Fig</w:t>
      </w:r>
      <w:r w:rsidR="00151F99" w:rsidRPr="00C04E0A">
        <w:t>s</w:t>
      </w:r>
      <w:r w:rsidR="0035599C" w:rsidRPr="00C04E0A">
        <w:t xml:space="preserve">. </w:t>
      </w:r>
      <w:r w:rsidR="00492CDA" w:rsidRPr="00C04E0A">
        <w:t>3E</w:t>
      </w:r>
      <w:r w:rsidR="00276F0D" w:rsidRPr="00276F0D">
        <w:t>, S</w:t>
      </w:r>
      <w:r w:rsidR="00492CDA" w:rsidRPr="00276F0D">
        <w:t>uppl</w:t>
      </w:r>
      <w:r w:rsidR="00276F0D" w:rsidRPr="00276F0D">
        <w:t>. F</w:t>
      </w:r>
      <w:r w:rsidR="00492CDA" w:rsidRPr="00276F0D">
        <w:t>ig</w:t>
      </w:r>
      <w:r w:rsidR="00276F0D" w:rsidRPr="00276F0D">
        <w:t>. 3</w:t>
      </w:r>
      <w:r w:rsidR="0035599C" w:rsidRPr="00276F0D">
        <w:t>).</w:t>
      </w:r>
      <w:r w:rsidR="00151F99" w:rsidRPr="00276F0D">
        <w:t xml:space="preserve"> </w:t>
      </w:r>
      <w:r w:rsidR="00731EE8" w:rsidRPr="00276F0D">
        <w:t xml:space="preserve">ApoD has been shown to protect against </w:t>
      </w:r>
      <w:r w:rsidR="004D75CD" w:rsidRPr="00276F0D">
        <w:t>ischemia</w:t>
      </w:r>
      <w:r w:rsidR="004D75CD">
        <w:t>-</w:t>
      </w:r>
      <w:r w:rsidR="00731EE8" w:rsidRPr="00276F0D">
        <w:t>reperfusion injury in</w:t>
      </w:r>
      <w:r w:rsidR="00731EE8">
        <w:t xml:space="preserve"> myocardial infarcts and has potent antioxidant activity</w:t>
      </w:r>
      <w:r w:rsidR="004D75CD">
        <w:t>,</w:t>
      </w:r>
      <w:r w:rsidR="00731EE8">
        <w:t xml:space="preserve"> which may buffer the placenta once maternal blood flow </w:t>
      </w:r>
      <w:r>
        <w:t xml:space="preserve"> is established </w:t>
      </w:r>
      <w:r w:rsidR="00F50A5B">
        <w:fldChar w:fldCharType="begin">
          <w:fldData xml:space="preserve">PEVuZE5vdGU+PENpdGU+PEF1dGhvcj5Uc3VrYW1vdG88L0F1dGhvcj48WWVhcj4yMDEzPC9ZZWFy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</w:fldData>
        </w:fldChar>
      </w:r>
      <w:r w:rsidR="00A96C44">
        <w:instrText xml:space="preserve"> ADDIN EN.CITE </w:instrText>
      </w:r>
      <w:r w:rsidR="00A96C44">
        <w:fldChar w:fldCharType="begin">
          <w:fldData xml:space="preserve">PEVuZE5vdGU+PENpdGU+PEF1dGhvcj5Uc3VrYW1vdG88L0F1dGhvcj48WWVhcj4yMDEzPC9ZZWFy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</w:fldData>
        </w:fldChar>
      </w:r>
      <w:r w:rsidR="00A96C44">
        <w:instrText xml:space="preserve"> ADDIN EN.CITE.DATA </w:instrText>
      </w:r>
      <w:r w:rsidR="00A96C44">
        <w:fldChar w:fldCharType="end"/>
      </w:r>
      <w:r w:rsidR="00F50A5B">
        <w:fldChar w:fldCharType="separate"/>
      </w:r>
      <w:r w:rsidR="00A96C44">
        <w:rPr>
          <w:noProof/>
        </w:rPr>
        <w:t>(49)</w:t>
      </w:r>
      <w:r w:rsidR="00F50A5B">
        <w:fldChar w:fldCharType="end"/>
      </w:r>
      <w:r w:rsidR="00F50A5B">
        <w:t xml:space="preserve">. </w:t>
      </w:r>
      <w:r w:rsidR="002543BB">
        <w:t xml:space="preserve"> </w:t>
      </w:r>
      <w:r w:rsidR="0035599C" w:rsidRPr="00593870">
        <w:t>Cholesterol is essen</w:t>
      </w:r>
      <w:r w:rsidR="00A1555F" w:rsidRPr="00593870">
        <w:t xml:space="preserve">tial in early </w:t>
      </w:r>
      <w:r w:rsidR="00E84EC5">
        <w:t xml:space="preserve">embryonic </w:t>
      </w:r>
      <w:r w:rsidR="00A1555F" w:rsidRPr="00593870">
        <w:t>metabolism</w:t>
      </w:r>
      <w:r w:rsidR="00151F99">
        <w:t>, cell signalling and elaboration of cell and organelle membranes</w:t>
      </w:r>
      <w:r w:rsidR="00681FE9">
        <w:t xml:space="preserve">, and must be transported across the placenta into the </w:t>
      </w:r>
      <w:r>
        <w:t xml:space="preserve">chorionic cavity (extra-embryonic coelom) where the </w:t>
      </w:r>
      <w:r w:rsidRPr="00593870">
        <w:t>secondary yolk sac</w:t>
      </w:r>
      <w:r>
        <w:t xml:space="preserve"> lies</w:t>
      </w:r>
      <w:r w:rsidR="00681FE9">
        <w:t xml:space="preserve">. From there it is </w:t>
      </w:r>
      <w:r>
        <w:t>transported into the embryonic circulation</w:t>
      </w:r>
      <w:r w:rsidR="008C03AD">
        <w:t xml:space="preserve"> </w:t>
      </w:r>
      <w:r>
        <w:t xml:space="preserve">via </w:t>
      </w:r>
      <w:r w:rsidR="00681FE9">
        <w:t xml:space="preserve">the </w:t>
      </w:r>
      <w:r w:rsidR="00A1555F" w:rsidRPr="00593870">
        <w:t>secondary yolk sac</w:t>
      </w:r>
      <w:r w:rsidR="00681FE9">
        <w:t xml:space="preserve">, which </w:t>
      </w:r>
      <w:r w:rsidR="00492CDA" w:rsidRPr="00593870">
        <w:t>express</w:t>
      </w:r>
      <w:r w:rsidR="00681FE9">
        <w:t>es</w:t>
      </w:r>
      <w:r w:rsidR="0035599C" w:rsidRPr="00593870">
        <w:t xml:space="preserve"> mRNAs encoding multiple apolipoproteins, </w:t>
      </w:r>
      <w:r w:rsidR="0035599C" w:rsidRPr="00593870">
        <w:rPr>
          <w:lang w:val="en-US"/>
        </w:rPr>
        <w:t xml:space="preserve">the cholesterol efflux transporter ABCA1, and lipoprotein receptors, including megalin and cubilin </w:t>
      </w:r>
      <w:r w:rsidR="00554AB2">
        <w:fldChar w:fldCharType="begin">
          <w:fldData xml:space="preserve">PEVuZE5vdGU+PENpdGU+PEF1dGhvcj5DaW5kcm92YS1EYXZpZXM8L0F1dGhvcj48WWVhcj4yMDE3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</w:fldData>
        </w:fldChar>
      </w:r>
      <w:r w:rsidR="00A96C44">
        <w:instrText xml:space="preserve"> ADDIN EN.CITE </w:instrText>
      </w:r>
      <w:r w:rsidR="00A96C44">
        <w:fldChar w:fldCharType="begin">
          <w:fldData xml:space="preserve">PEVuZE5vdGU+PENpdGU+PEF1dGhvcj5DaW5kcm92YS1EYXZpZXM8L0F1dGhvcj48WWVhcj4yMDE3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</w:fldData>
        </w:fldChar>
      </w:r>
      <w:r w:rsidR="00A96C44">
        <w:instrText xml:space="preserve"> ADDIN EN.CITE.DATA </w:instrText>
      </w:r>
      <w:r w:rsidR="00A96C44">
        <w:fldChar w:fldCharType="end"/>
      </w:r>
      <w:r w:rsidR="00554AB2">
        <w:fldChar w:fldCharType="separate"/>
      </w:r>
      <w:r w:rsidR="00A96C44">
        <w:rPr>
          <w:noProof/>
        </w:rPr>
        <w:t>(50)</w:t>
      </w:r>
      <w:r w:rsidR="00554AB2">
        <w:fldChar w:fldCharType="end"/>
      </w:r>
      <w:r w:rsidR="00F761E8" w:rsidRPr="00593870">
        <w:t xml:space="preserve">. </w:t>
      </w:r>
      <w:r w:rsidR="0035599C" w:rsidRPr="00593870">
        <w:rPr>
          <w:lang w:val="en-US"/>
        </w:rPr>
        <w:t xml:space="preserve">The high abundance (i.e., top 0.5%) of transcripts encoding apolipoproteins present in lipoprotein </w:t>
      </w:r>
      <w:r w:rsidR="0035599C" w:rsidRPr="00593870">
        <w:t xml:space="preserve">particles and chylomicrons (ApoB, ApoA1, ApoA2, and </w:t>
      </w:r>
      <w:r w:rsidR="0035599C" w:rsidRPr="00593870">
        <w:rPr>
          <w:lang w:val="en-US"/>
        </w:rPr>
        <w:t xml:space="preserve">ApoA4) </w:t>
      </w:r>
      <w:r w:rsidR="00681FE9">
        <w:rPr>
          <w:lang w:val="en-US"/>
        </w:rPr>
        <w:t>i</w:t>
      </w:r>
      <w:r w:rsidR="00681FE9" w:rsidRPr="00593870">
        <w:rPr>
          <w:lang w:val="en-US"/>
        </w:rPr>
        <w:t xml:space="preserve">s </w:t>
      </w:r>
      <w:r w:rsidR="0035599C" w:rsidRPr="00593870">
        <w:rPr>
          <w:lang w:val="en-US"/>
        </w:rPr>
        <w:t xml:space="preserve">matched by high levels of these proteins in the </w:t>
      </w:r>
      <w:r>
        <w:t>chorionic cavity</w:t>
      </w:r>
      <w:r w:rsidR="0035599C" w:rsidRPr="00593870">
        <w:t>.</w:t>
      </w:r>
      <w:r w:rsidR="00A1555F" w:rsidRPr="00593870">
        <w:t xml:space="preserve"> The placental villi, the </w:t>
      </w:r>
      <w:r>
        <w:t>chorionic</w:t>
      </w:r>
      <w:r w:rsidRPr="00593870">
        <w:t xml:space="preserve"> </w:t>
      </w:r>
      <w:r w:rsidR="00A1555F" w:rsidRPr="00593870">
        <w:t xml:space="preserve">cavity, and the secondary yolk sac thus function together as a physiological equivalent of the choriovitelline placenta </w:t>
      </w:r>
      <w:r w:rsidR="008C03AD">
        <w:t>during</w:t>
      </w:r>
      <w:r w:rsidR="008C03AD" w:rsidRPr="00593870">
        <w:t xml:space="preserve"> </w:t>
      </w:r>
      <w:r w:rsidR="00A1555F" w:rsidRPr="00593870">
        <w:t xml:space="preserve">early gestation.  </w:t>
      </w:r>
      <w:r>
        <w:t>At the end of the first trimester, t</w:t>
      </w:r>
      <w:r w:rsidR="00681FE9">
        <w:t xml:space="preserve">he </w:t>
      </w:r>
      <w:r>
        <w:t xml:space="preserve">chorionic </w:t>
      </w:r>
      <w:r w:rsidR="00681FE9">
        <w:t xml:space="preserve">cavity </w:t>
      </w:r>
      <w:r>
        <w:t xml:space="preserve">becomes </w:t>
      </w:r>
      <w:r w:rsidR="00681FE9">
        <w:t>obliterated</w:t>
      </w:r>
      <w:r>
        <w:t xml:space="preserve"> by the growing amniotic cavity</w:t>
      </w:r>
      <w:r w:rsidR="00681FE9">
        <w:t xml:space="preserve"> </w:t>
      </w:r>
      <w:r>
        <w:t>and the secondary yolk sac</w:t>
      </w:r>
      <w:r w:rsidR="00681FE9">
        <w:t xml:space="preserve"> </w:t>
      </w:r>
      <w:r>
        <w:t xml:space="preserve">degenerates. </w:t>
      </w:r>
      <w:r w:rsidR="004D0112">
        <w:t>At the same time,</w:t>
      </w:r>
      <w:r w:rsidR="00681FE9">
        <w:t xml:space="preserve"> onset of the </w:t>
      </w:r>
      <w:r w:rsidR="008C03AD">
        <w:t xml:space="preserve">maternal and fetal </w:t>
      </w:r>
      <w:r w:rsidR="00681FE9">
        <w:t>placental circulations</w:t>
      </w:r>
      <w:r w:rsidR="004D0112">
        <w:t xml:space="preserve"> permits</w:t>
      </w:r>
      <w:r w:rsidR="00681FE9">
        <w:t xml:space="preserve"> transport of cholesterol and lipids across the </w:t>
      </w:r>
      <w:r w:rsidR="004D75CD" w:rsidRPr="00D56279">
        <w:t xml:space="preserve">villous </w:t>
      </w:r>
      <w:r w:rsidR="00681FE9" w:rsidRPr="00D56279">
        <w:t>membrane.</w:t>
      </w:r>
      <w:r w:rsidR="00681FE9">
        <w:t xml:space="preserve"> O</w:t>
      </w:r>
      <w:r w:rsidR="00A56C5E">
        <w:t xml:space="preserve">ur data </w:t>
      </w:r>
      <w:r w:rsidR="00D2442E">
        <w:t>may</w:t>
      </w:r>
      <w:r w:rsidR="00681FE9">
        <w:t xml:space="preserve"> </w:t>
      </w:r>
      <w:r w:rsidR="00A56C5E">
        <w:t xml:space="preserve">reflect </w:t>
      </w:r>
      <w:r w:rsidR="00D22660">
        <w:t>the upregulation of this</w:t>
      </w:r>
      <w:r w:rsidR="00681FE9">
        <w:t xml:space="preserve"> transport pathway</w:t>
      </w:r>
      <w:r w:rsidR="00A1555F" w:rsidRPr="00593870">
        <w:t xml:space="preserve">.  </w:t>
      </w:r>
    </w:p>
    <w:p w14:paraId="65DC65C4" w14:textId="77777777" w:rsidR="001F0750" w:rsidRPr="00593870" w:rsidRDefault="001F0750">
      <w:pPr>
        <w:jc w:val="both"/>
        <w:rPr>
          <w:color w:val="FF0000"/>
        </w:rPr>
      </w:pPr>
    </w:p>
    <w:p w14:paraId="5338F222" w14:textId="1E0A1328" w:rsidR="001F0750" w:rsidRPr="00593870" w:rsidRDefault="00F761E8">
      <w:pPr>
        <w:jc w:val="both"/>
      </w:pPr>
      <w:r w:rsidRPr="00593870">
        <w:t xml:space="preserve">Transcripts encoding transporters </w:t>
      </w:r>
      <w:r w:rsidR="00841164">
        <w:t>of</w:t>
      </w:r>
      <w:r w:rsidR="00D2442E" w:rsidRPr="00593870">
        <w:t xml:space="preserve"> </w:t>
      </w:r>
      <w:r w:rsidRPr="00593870">
        <w:t xml:space="preserve">metal ions important for antioxidant defences </w:t>
      </w:r>
      <w:r w:rsidR="00A56C5E">
        <w:t>we</w:t>
      </w:r>
      <w:r w:rsidRPr="00593870">
        <w:t xml:space="preserve">re also </w:t>
      </w:r>
      <w:r w:rsidR="00226498">
        <w:t>higher</w:t>
      </w:r>
      <w:r w:rsidR="00E84EC5">
        <w:t xml:space="preserve"> in the first </w:t>
      </w:r>
      <w:r w:rsidR="00D2442E">
        <w:t xml:space="preserve">compared to the early second </w:t>
      </w:r>
      <w:r w:rsidR="00E84EC5">
        <w:t>trimester</w:t>
      </w:r>
      <w:r w:rsidR="004D0112">
        <w:t xml:space="preserve">, </w:t>
      </w:r>
      <w:r w:rsidRPr="00593870">
        <w:t xml:space="preserve">for </w:t>
      </w:r>
      <w:r w:rsidRPr="00E84EC5">
        <w:t xml:space="preserve">example </w:t>
      </w:r>
      <w:r w:rsidRPr="00E84EC5">
        <w:rPr>
          <w:i/>
        </w:rPr>
        <w:t>SLC30A10</w:t>
      </w:r>
      <w:r w:rsidRPr="00E84EC5">
        <w:t xml:space="preserve"> and </w:t>
      </w:r>
      <w:r w:rsidRPr="00C04E0A">
        <w:rPr>
          <w:i/>
        </w:rPr>
        <w:t>SLC30A2</w:t>
      </w:r>
      <w:r w:rsidRPr="00C04E0A">
        <w:t xml:space="preserve"> </w:t>
      </w:r>
      <w:r w:rsidR="00492CDA" w:rsidRPr="00C04E0A">
        <w:t>(</w:t>
      </w:r>
      <w:r w:rsidR="00C33F62" w:rsidRPr="00C04E0A">
        <w:t>f</w:t>
      </w:r>
      <w:r w:rsidR="00492CDA" w:rsidRPr="00C04E0A">
        <w:t>old changes</w:t>
      </w:r>
      <w:r w:rsidR="00492CDA" w:rsidRPr="00E84EC5">
        <w:t xml:space="preserve"> </w:t>
      </w:r>
      <w:r w:rsidR="00C33F62">
        <w:t>9.56</w:t>
      </w:r>
      <w:r w:rsidR="00492CDA" w:rsidRPr="00E84EC5">
        <w:t xml:space="preserve"> and </w:t>
      </w:r>
      <w:r w:rsidR="00C33F62">
        <w:t>3.14</w:t>
      </w:r>
      <w:r w:rsidR="00E84EC5" w:rsidRPr="00E84EC5">
        <w:t>,</w:t>
      </w:r>
      <w:r w:rsidRPr="00E84EC5">
        <w:t xml:space="preserve"> respectively</w:t>
      </w:r>
      <w:r w:rsidR="004D0112">
        <w:t>). This differential</w:t>
      </w:r>
      <w:r w:rsidR="00D2442E">
        <w:t xml:space="preserve"> </w:t>
      </w:r>
      <w:r w:rsidR="004D75CD">
        <w:t>might reflect</w:t>
      </w:r>
      <w:r w:rsidR="00D2442E">
        <w:t xml:space="preserve"> </w:t>
      </w:r>
      <w:r w:rsidR="004D0112">
        <w:t>higher</w:t>
      </w:r>
      <w:r w:rsidRPr="00E84EC5">
        <w:t xml:space="preserve"> transpo</w:t>
      </w:r>
      <w:r w:rsidRPr="00593870">
        <w:t xml:space="preserve">rt </w:t>
      </w:r>
      <w:r w:rsidR="00D2442E">
        <w:t xml:space="preserve">of </w:t>
      </w:r>
      <w:r w:rsidRPr="00593870">
        <w:t>manganese and zinc ions that are essential cofactors for the superoxide dismutase enzymes</w:t>
      </w:r>
      <w:r w:rsidR="00FD4ED1">
        <w:t xml:space="preserve"> </w:t>
      </w:r>
      <w:r w:rsidR="004D0112">
        <w:t xml:space="preserve">during early pregnancy </w:t>
      </w:r>
      <w:r w:rsidR="00FD4ED1" w:rsidRPr="00E84EC5">
        <w:t>(Fig. 3E)</w:t>
      </w:r>
      <w:r w:rsidR="00226498">
        <w:t xml:space="preserve"> in preparation </w:t>
      </w:r>
      <w:r w:rsidR="00841164">
        <w:t>for</w:t>
      </w:r>
      <w:r w:rsidR="00226498">
        <w:t xml:space="preserve"> the rapid rise in local PO</w:t>
      </w:r>
      <w:r w:rsidR="00226498" w:rsidRPr="00013ABE">
        <w:rPr>
          <w:vertAlign w:val="subscript"/>
        </w:rPr>
        <w:t>2</w:t>
      </w:r>
      <w:r w:rsidR="00226498">
        <w:t xml:space="preserve"> </w:t>
      </w:r>
      <w:r w:rsidR="00D2442E">
        <w:t xml:space="preserve">when a continuous </w:t>
      </w:r>
      <w:r w:rsidR="00226498">
        <w:t xml:space="preserve">maternal </w:t>
      </w:r>
      <w:r w:rsidR="00D2442E">
        <w:t xml:space="preserve">arterial </w:t>
      </w:r>
      <w:r w:rsidR="00226498">
        <w:t>flow</w:t>
      </w:r>
      <w:r w:rsidR="00D2442E">
        <w:t xml:space="preserve"> enters</w:t>
      </w:r>
      <w:r w:rsidR="00226498">
        <w:t xml:space="preserve"> the intervillous space</w:t>
      </w:r>
      <w:r w:rsidR="00D35F7A">
        <w:t xml:space="preserve"> </w:t>
      </w:r>
      <w:r w:rsidR="00D35F7A">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EC2A23">
        <w:instrText xml:space="preserve"> ADDIN EN.CITE </w:instrText>
      </w:r>
      <w:r w:rsidR="00EC2A23">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EC2A23">
        <w:instrText xml:space="preserve"> ADDIN EN.CITE.DATA </w:instrText>
      </w:r>
      <w:r w:rsidR="00EC2A23">
        <w:fldChar w:fldCharType="end"/>
      </w:r>
      <w:r w:rsidR="00D35F7A">
        <w:fldChar w:fldCharType="separate"/>
      </w:r>
      <w:r w:rsidR="00D35F7A">
        <w:rPr>
          <w:noProof/>
        </w:rPr>
        <w:t>(6)</w:t>
      </w:r>
      <w:r w:rsidR="00D35F7A">
        <w:fldChar w:fldCharType="end"/>
      </w:r>
      <w:r w:rsidR="00226498">
        <w:t xml:space="preserve">.  </w:t>
      </w:r>
      <w:r w:rsidRPr="00593870">
        <w:t xml:space="preserve">Genes involved in the transport of iron also </w:t>
      </w:r>
      <w:r w:rsidR="00226498">
        <w:t>change</w:t>
      </w:r>
      <w:r w:rsidR="00932AD2">
        <w:t>d</w:t>
      </w:r>
      <w:r w:rsidRPr="00593870">
        <w:t xml:space="preserve">, </w:t>
      </w:r>
      <w:r w:rsidR="00D2442E">
        <w:t>in particular</w:t>
      </w:r>
      <w:r w:rsidR="00D2442E" w:rsidRPr="00593870">
        <w:t xml:space="preserve"> </w:t>
      </w:r>
      <w:r w:rsidRPr="00593870">
        <w:rPr>
          <w:i/>
        </w:rPr>
        <w:t>LTF</w:t>
      </w:r>
      <w:r w:rsidRPr="00593870">
        <w:t xml:space="preserve"> that encodes lactotransferrin and </w:t>
      </w:r>
      <w:r w:rsidRPr="00593870">
        <w:rPr>
          <w:i/>
        </w:rPr>
        <w:t>HEPH</w:t>
      </w:r>
      <w:r w:rsidRPr="00593870">
        <w:t xml:space="preserve"> that encodes hephaestin</w:t>
      </w:r>
      <w:r w:rsidR="00D2442E">
        <w:t xml:space="preserve"> </w:t>
      </w:r>
      <w:r w:rsidR="00492CDA" w:rsidRPr="00593870">
        <w:t xml:space="preserve">(fold changes </w:t>
      </w:r>
      <w:r w:rsidR="00C33F62">
        <w:t>3.68</w:t>
      </w:r>
      <w:r w:rsidR="00D2442E" w:rsidRPr="00593870">
        <w:t xml:space="preserve"> </w:t>
      </w:r>
      <w:r w:rsidR="00492CDA" w:rsidRPr="00593870">
        <w:t xml:space="preserve">and </w:t>
      </w:r>
      <w:r w:rsidR="00C33F62">
        <w:t>4.07</w:t>
      </w:r>
      <w:r w:rsidR="00D2442E" w:rsidRPr="00593870">
        <w:t xml:space="preserve"> </w:t>
      </w:r>
      <w:r w:rsidRPr="00593870">
        <w:t xml:space="preserve">respectively). Hephaestin has </w:t>
      </w:r>
      <w:r w:rsidRPr="00FA5C6B">
        <w:t>previously been reported in trophoblast-like cell line, BeWo</w:t>
      </w:r>
      <w:r w:rsidR="00244307" w:rsidRPr="00FA5C6B">
        <w:t xml:space="preserve"> </w:t>
      </w:r>
      <w:r w:rsidR="00554AB2" w:rsidRPr="00FA5C6B">
        <w:fldChar w:fldCharType="begin"/>
      </w:r>
      <w:r w:rsidR="00A96C44">
        <w:instrText xml:space="preserve"> ADDIN EN.CITE &lt;EndNote&gt;&lt;Cite&gt;&lt;Author&gt;Li&lt;/Author&gt;&lt;Year&gt;2012&lt;/Year&gt;&lt;RecNum&gt;938&lt;/RecNum&gt;&lt;DisplayText&gt;(51)&lt;/DisplayText&gt;&lt;record&gt;&lt;rec-number&gt;938&lt;/rec-number&gt;&lt;foreign-keys&gt;&lt;key app="EN" db-id="etfv0p229szrt2eewfrv2xdyf0rt2v0rvrzs" timestamp="1575394653"&gt;938&lt;/key&gt;&lt;/foreign-keys&gt;&lt;ref-type name="Journal Article"&gt;17&lt;/ref-type&gt;&lt;contributors&gt;&lt;authors&gt;&lt;author&gt;Li, Y. Q.&lt;/author&gt;&lt;author&gt;Bai, B.&lt;/author&gt;&lt;author&gt;Cao, X. X.&lt;/author&gt;&lt;author&gt;Yan, H.&lt;/author&gt;&lt;author&gt;Zhuang, G. H.&lt;/author&gt;&lt;/authors&gt;&lt;/contributors&gt;&lt;auth-address&gt;Department of Public Health, Xi&amp;apos;an Jiaotong University College of Medicine, Xi&amp;apos;an, Shaanxi, China. liyanqin@mail.xjtu.edu.cn&lt;/auth-address&gt;&lt;titles&gt;&lt;title&gt;Ferroportin 1 and hephaestin expression in BeWo cell line with different iron treatment&lt;/title&gt;&lt;secondary-title&gt;Cell Biochem Funct&lt;/secondary-title&gt;&lt;/titles&gt;&lt;periodical&gt;&lt;full-title&gt;Cell Biochem Funct&lt;/full-title&gt;&lt;/periodical&gt;&lt;pages&gt;249-55&lt;/pages&gt;&lt;volume&gt;30&lt;/volume&gt;&lt;number&gt;3&lt;/number&gt;&lt;edition&gt;2011/12/16&lt;/edition&gt;&lt;keywords&gt;&lt;keyword&gt;Cation Transport Proteins/*genetics/metabolism&lt;/keyword&gt;&lt;keyword&gt;Cell Line&lt;/keyword&gt;&lt;keyword&gt;Female&lt;/keyword&gt;&lt;keyword&gt;*Gene Expression Regulation&lt;/keyword&gt;&lt;keyword&gt;Humans&lt;/keyword&gt;&lt;keyword&gt;Iron/*metabolism&lt;/keyword&gt;&lt;keyword&gt;Membrane Proteins/*genetics/metabolism&lt;/keyword&gt;&lt;keyword&gt;Placenta/cytology/*metabolism&lt;/keyword&gt;&lt;keyword&gt;Pregnancy&lt;/keyword&gt;&lt;keyword&gt;Transferrin/metabolism&lt;/keyword&gt;&lt;/keywords&gt;&lt;dates&gt;&lt;year&gt;2012&lt;/year&gt;&lt;pub-dates&gt;&lt;date&gt;Apr&lt;/date&gt;&lt;/pub-dates&gt;&lt;/dates&gt;&lt;isbn&gt;1099-0844 (Electronic)&amp;#xD;0263-6484 (Linking)&lt;/isbn&gt;&lt;accession-num&gt;22170436&lt;/accession-num&gt;&lt;urls&gt;&lt;related-urls&gt;&lt;url&gt;https://www.ncbi.nlm.nih.gov/pubmed/22170436&lt;/url&gt;&lt;/related-urls&gt;&lt;/urls&gt;&lt;electronic-resource-num&gt;10.1002/cbf.1843&lt;/electronic-resource-num&gt;&lt;/record&gt;&lt;/Cite&gt;&lt;/EndNote&gt;</w:instrText>
      </w:r>
      <w:r w:rsidR="00554AB2" w:rsidRPr="00FA5C6B">
        <w:fldChar w:fldCharType="separate"/>
      </w:r>
      <w:r w:rsidR="00A96C44">
        <w:rPr>
          <w:noProof/>
        </w:rPr>
        <w:t>(51)</w:t>
      </w:r>
      <w:r w:rsidR="00554AB2" w:rsidRPr="00FA5C6B">
        <w:fldChar w:fldCharType="end"/>
      </w:r>
      <w:r w:rsidRPr="00FA5C6B">
        <w:t xml:space="preserve">, but the finding of </w:t>
      </w:r>
      <w:r w:rsidRPr="00FA5C6B">
        <w:rPr>
          <w:i/>
        </w:rPr>
        <w:t>LTF</w:t>
      </w:r>
      <w:r w:rsidRPr="00FA5C6B">
        <w:t xml:space="preserve"> transcripts is novel</w:t>
      </w:r>
      <w:r w:rsidR="00D2442E">
        <w:t xml:space="preserve"> to our study</w:t>
      </w:r>
      <w:r w:rsidRPr="00FA5C6B">
        <w:t>.</w:t>
      </w:r>
      <w:r w:rsidR="00932AD2" w:rsidRPr="00FA5C6B">
        <w:t xml:space="preserve">  </w:t>
      </w:r>
    </w:p>
    <w:p w14:paraId="4AADEBB3" w14:textId="77777777" w:rsidR="001F0750" w:rsidRPr="00593870" w:rsidRDefault="001F0750">
      <w:pPr>
        <w:jc w:val="both"/>
      </w:pPr>
    </w:p>
    <w:p w14:paraId="251075A1" w14:textId="3242B628" w:rsidR="00BC7058" w:rsidRDefault="008A1BCC" w:rsidP="00BC7058">
      <w:pPr>
        <w:jc w:val="both"/>
      </w:pPr>
      <w:r>
        <w:t>T</w:t>
      </w:r>
      <w:r w:rsidR="00F761E8" w:rsidRPr="00593870">
        <w:t xml:space="preserve">ranscripts encoding ion channels, for example </w:t>
      </w:r>
      <w:r w:rsidR="00F761E8" w:rsidRPr="00593870">
        <w:rPr>
          <w:i/>
        </w:rPr>
        <w:t>SCN1A</w:t>
      </w:r>
      <w:r w:rsidR="00986934">
        <w:rPr>
          <w:i/>
        </w:rPr>
        <w:t xml:space="preserve"> </w:t>
      </w:r>
      <w:r w:rsidR="00986934" w:rsidRPr="00986934">
        <w:t>(fold change 31.37)</w:t>
      </w:r>
      <w:r w:rsidR="00F761E8" w:rsidRPr="00593870">
        <w:t xml:space="preserve">, </w:t>
      </w:r>
      <w:r w:rsidR="00986934" w:rsidRPr="00986934">
        <w:rPr>
          <w:i/>
        </w:rPr>
        <w:t>MCOLN2</w:t>
      </w:r>
      <w:r w:rsidR="00986934">
        <w:t xml:space="preserve"> (fold change 8.83), </w:t>
      </w:r>
      <w:r w:rsidR="00986934" w:rsidRPr="00593870">
        <w:rPr>
          <w:i/>
        </w:rPr>
        <w:t>TRPA1</w:t>
      </w:r>
      <w:r w:rsidR="00986934">
        <w:rPr>
          <w:i/>
        </w:rPr>
        <w:t xml:space="preserve"> </w:t>
      </w:r>
      <w:r w:rsidR="00986934">
        <w:t xml:space="preserve">(fold change 7.38) and </w:t>
      </w:r>
      <w:r w:rsidR="00F761E8" w:rsidRPr="00593870">
        <w:rPr>
          <w:i/>
        </w:rPr>
        <w:t>SCN7A</w:t>
      </w:r>
      <w:r w:rsidR="00986934">
        <w:t xml:space="preserve"> (fold change 3.42)</w:t>
      </w:r>
      <w:r w:rsidR="00AB30C6" w:rsidRPr="00593870">
        <w:rPr>
          <w:i/>
        </w:rPr>
        <w:t xml:space="preserve"> </w:t>
      </w:r>
      <w:r w:rsidR="00AB30C6" w:rsidRPr="00E84EC5">
        <w:t xml:space="preserve">(Fig. </w:t>
      </w:r>
      <w:r w:rsidR="00DF2A22" w:rsidRPr="00E84EC5">
        <w:t>3E</w:t>
      </w:r>
      <w:r w:rsidR="00AB30C6" w:rsidRPr="00E84EC5">
        <w:t>)</w:t>
      </w:r>
      <w:r>
        <w:t xml:space="preserve"> were among the most significantly raised </w:t>
      </w:r>
      <w:r w:rsidR="00841164">
        <w:t>in</w:t>
      </w:r>
      <w:r w:rsidR="00D2442E">
        <w:t xml:space="preserve"> </w:t>
      </w:r>
      <w:r w:rsidR="00841164">
        <w:t xml:space="preserve">the </w:t>
      </w:r>
      <w:r w:rsidR="00D2442E">
        <w:t>early</w:t>
      </w:r>
      <w:r>
        <w:t xml:space="preserve"> second trimester</w:t>
      </w:r>
      <w:r w:rsidR="00F761E8" w:rsidRPr="00593870">
        <w:t xml:space="preserve">. These </w:t>
      </w:r>
      <w:r w:rsidR="0096215C">
        <w:t>data</w:t>
      </w:r>
      <w:r w:rsidR="0096215C" w:rsidRPr="00593870">
        <w:t xml:space="preserve"> </w:t>
      </w:r>
      <w:r w:rsidR="00F761E8" w:rsidRPr="00593870">
        <w:t xml:space="preserve">suggest that ionic homeostasis within the placental tissues becomes more important </w:t>
      </w:r>
      <w:r w:rsidR="00D2442E">
        <w:t xml:space="preserve">following the </w:t>
      </w:r>
      <w:r w:rsidR="00F761E8" w:rsidRPr="00593870">
        <w:t xml:space="preserve">onset of hemotrophic nutrition. This may reflect in part a switch in the way amino acids </w:t>
      </w:r>
      <w:r w:rsidR="006106E0">
        <w:t>are transported a</w:t>
      </w:r>
      <w:r w:rsidR="00F761E8" w:rsidRPr="00593870">
        <w:t>cross the placenta</w:t>
      </w:r>
      <w:r w:rsidR="006106E0">
        <w:t>.  In the first trimester, they are</w:t>
      </w:r>
      <w:r w:rsidR="00F761E8" w:rsidRPr="00593870">
        <w:t xml:space="preserve"> </w:t>
      </w:r>
      <w:r w:rsidR="006106E0">
        <w:t>transported</w:t>
      </w:r>
      <w:r w:rsidR="006106E0" w:rsidRPr="00593870">
        <w:t xml:space="preserve"> </w:t>
      </w:r>
      <w:r w:rsidR="006106E0">
        <w:t>by</w:t>
      </w:r>
      <w:r w:rsidR="006106E0" w:rsidRPr="00593870">
        <w:t xml:space="preserve"> </w:t>
      </w:r>
      <w:r w:rsidR="00F761E8" w:rsidRPr="00593870">
        <w:t xml:space="preserve">uptake and subsequent breakdown of </w:t>
      </w:r>
      <w:r w:rsidR="0091674B" w:rsidRPr="00593870">
        <w:t xml:space="preserve">proteins </w:t>
      </w:r>
      <w:r w:rsidR="0091674B">
        <w:t xml:space="preserve">in </w:t>
      </w:r>
      <w:r w:rsidR="00F761E8" w:rsidRPr="00593870">
        <w:t xml:space="preserve">maternal histotroph </w:t>
      </w:r>
      <w:r w:rsidR="00554AB2">
        <w:fldChar w:fldCharType="begin"/>
      </w:r>
      <w:r w:rsidR="006D54C6">
        <w:instrText xml:space="preserve"> ADDIN EN.CITE &lt;EndNote&gt;&lt;Cite&gt;&lt;Author&gt;Burton&lt;/Author&gt;&lt;Year&gt;2002&lt;/Year&gt;&lt;RecNum&gt;157&lt;/RecNum&gt;&lt;DisplayText&gt;(7)&lt;/DisplayText&gt;&lt;record&gt;&lt;rec-number&gt;157&lt;/rec-number&gt;&lt;foreign-keys&gt;&lt;key app="EN" db-id="srzzf0e9o0v508evxdixdvsjrpzzfsftssdp" timestamp="0"&gt;157&lt;/key&gt;&lt;/foreign-keys&gt;&lt;ref-type name="Journal Article"&gt;17&lt;/ref-type&gt;&lt;contributors&gt;&lt;authors&gt;&lt;author&gt;Burton, G.J.&lt;/author&gt;&lt;author&gt;Watson, A.L.&lt;/author&gt;&lt;author&gt;Hempstock, J.&lt;/author&gt;&lt;author&gt;Skepper, J.N.&lt;/author&gt;&lt;author&gt;Jauniaux, E.&lt;/author&gt;&lt;/authors&gt;&lt;/contributors&gt;&lt;titles&gt;&lt;title&gt;Uterine glands provide histiotrophic nutrition for the human fetus during the first trimester of pregnancy&lt;/title&gt;&lt;secondary-title&gt;J Clin Endocrinol Metab&lt;/secondary-title&gt;&lt;/titles&gt;&lt;periodical&gt;&lt;full-title&gt;J Clin Endocrinol Metab&lt;/full-title&gt;&lt;/periodical&gt;&lt;pages&gt;2954-2959&lt;/pages&gt;&lt;volume&gt;87&lt;/volume&gt;&lt;dates&gt;&lt;year&gt;2002&lt;/year&gt;&lt;/dates&gt;&lt;urls&gt;&lt;/urls&gt;&lt;/record&gt;&lt;/Cite&gt;&lt;/EndNote&gt;</w:instrText>
      </w:r>
      <w:r w:rsidR="00554AB2">
        <w:fldChar w:fldCharType="separate"/>
      </w:r>
      <w:r w:rsidR="006D54C6">
        <w:rPr>
          <w:noProof/>
        </w:rPr>
        <w:t>(7)</w:t>
      </w:r>
      <w:r w:rsidR="00554AB2">
        <w:fldChar w:fldCharType="end"/>
      </w:r>
      <w:r w:rsidR="006106E0">
        <w:t xml:space="preserve"> whereas in the second</w:t>
      </w:r>
      <w:r w:rsidR="00DB09A1">
        <w:t>,</w:t>
      </w:r>
      <w:r w:rsidR="006106E0">
        <w:t xml:space="preserve"> </w:t>
      </w:r>
      <w:r w:rsidR="0091674B">
        <w:t>there is</w:t>
      </w:r>
      <w:r w:rsidR="00F761E8" w:rsidRPr="00593870">
        <w:t xml:space="preserve"> active uptake of individual amino acids from the maternal circulation</w:t>
      </w:r>
      <w:r w:rsidR="008C03AD">
        <w:t xml:space="preserve"> through accumulative and exchange transporters</w:t>
      </w:r>
      <w:r w:rsidR="00F761E8" w:rsidRPr="00593870">
        <w:t>.</w:t>
      </w:r>
      <w:r w:rsidR="00841164">
        <w:t xml:space="preserve"> Activity of the latter needs to be balanced by other ionic fluxes in order for them to function.</w:t>
      </w:r>
    </w:p>
    <w:p w14:paraId="4D833D8C" w14:textId="77777777" w:rsidR="00BC7058" w:rsidRDefault="00BC7058" w:rsidP="00BC7058">
      <w:pPr>
        <w:jc w:val="both"/>
      </w:pPr>
    </w:p>
    <w:p w14:paraId="70D49376" w14:textId="77777777" w:rsidR="00BC7058" w:rsidRDefault="00BC7058" w:rsidP="00BC7058">
      <w:pPr>
        <w:jc w:val="both"/>
      </w:pPr>
    </w:p>
    <w:p w14:paraId="2B4F9F06" w14:textId="13C9F921" w:rsidR="00C50E4A" w:rsidRPr="00BC7058" w:rsidRDefault="00FE535A" w:rsidP="00BC7058">
      <w:pPr>
        <w:spacing w:after="240"/>
        <w:jc w:val="both"/>
        <w:rPr>
          <w:b/>
          <w:sz w:val="28"/>
          <w:szCs w:val="28"/>
        </w:rPr>
      </w:pPr>
      <w:r>
        <w:rPr>
          <w:b/>
          <w:sz w:val="28"/>
          <w:szCs w:val="28"/>
        </w:rPr>
        <w:t>Chromatin remodelling and t</w:t>
      </w:r>
      <w:r w:rsidR="00C50E4A" w:rsidRPr="00BC7058">
        <w:rPr>
          <w:b/>
          <w:sz w:val="28"/>
          <w:szCs w:val="28"/>
        </w:rPr>
        <w:t>ranscription factors</w:t>
      </w:r>
    </w:p>
    <w:p w14:paraId="256A566F" w14:textId="31989B77" w:rsidR="00BC7058" w:rsidRDefault="00F761E8" w:rsidP="00BC7058">
      <w:pPr>
        <w:spacing w:after="240"/>
        <w:jc w:val="both"/>
      </w:pPr>
      <w:bookmarkStart w:id="9" w:name="_769icaejjkks" w:colFirst="0" w:colLast="0"/>
      <w:bookmarkEnd w:id="9"/>
      <w:r w:rsidRPr="00593870">
        <w:t>Rapid cell proliferation and differentiation occurs during the first trimester to establish the placenta. Transcripts encoding the transcriptional regulator high-mobility group AT-hook 2 protein (</w:t>
      </w:r>
      <w:r w:rsidRPr="00593870">
        <w:rPr>
          <w:i/>
        </w:rPr>
        <w:t>HMGA2</w:t>
      </w:r>
      <w:r w:rsidRPr="00593870">
        <w:t xml:space="preserve">) were </w:t>
      </w:r>
      <w:r w:rsidR="00FA5C6B">
        <w:t>7.55-</w:t>
      </w:r>
      <w:r w:rsidR="00C33F62" w:rsidRPr="00593870">
        <w:t>fold</w:t>
      </w:r>
      <w:r w:rsidR="007A6A99">
        <w:t xml:space="preserve"> </w:t>
      </w:r>
      <w:r w:rsidR="006472C3">
        <w:t xml:space="preserve">higher in the first </w:t>
      </w:r>
      <w:r w:rsidR="00D2442E">
        <w:t xml:space="preserve">compared to the early second </w:t>
      </w:r>
      <w:r w:rsidR="006472C3">
        <w:t>trimester</w:t>
      </w:r>
      <w:r w:rsidR="0096215C">
        <w:t xml:space="preserve"> </w:t>
      </w:r>
      <w:r w:rsidR="00AB30C6" w:rsidRPr="00593870">
        <w:t>(</w:t>
      </w:r>
      <w:r w:rsidR="002A6C4F" w:rsidRPr="00A56C5E">
        <w:t>Fig. 4</w:t>
      </w:r>
      <w:r w:rsidR="00A56C5E">
        <w:t>A</w:t>
      </w:r>
      <w:r w:rsidR="00AB30C6" w:rsidRPr="00593870">
        <w:t>)</w:t>
      </w:r>
      <w:r w:rsidRPr="00593870">
        <w:t xml:space="preserve">. </w:t>
      </w:r>
      <w:r w:rsidR="00641C0A" w:rsidRPr="00593870">
        <w:t xml:space="preserve">HMGA2 </w:t>
      </w:r>
      <w:r w:rsidR="00B71F04">
        <w:t xml:space="preserve">is known to </w:t>
      </w:r>
      <w:r w:rsidR="00641C0A" w:rsidRPr="00593870">
        <w:t>play a role in proliferation and different</w:t>
      </w:r>
      <w:r w:rsidR="00CC7E26" w:rsidRPr="00593870">
        <w:t xml:space="preserve">iation, homozygous mutations in </w:t>
      </w:r>
      <w:r w:rsidR="00641C0A" w:rsidRPr="00593870">
        <w:t>the</w:t>
      </w:r>
      <w:r w:rsidR="00C50E4A">
        <w:t xml:space="preserve"> </w:t>
      </w:r>
      <w:r w:rsidR="00641C0A" w:rsidRPr="00593870">
        <w:rPr>
          <w:i/>
          <w:iCs/>
        </w:rPr>
        <w:t>Hmga2</w:t>
      </w:r>
      <w:r w:rsidR="00C50E4A">
        <w:t xml:space="preserve"> </w:t>
      </w:r>
      <w:r w:rsidR="00641C0A" w:rsidRPr="00593870">
        <w:t>gene result in the</w:t>
      </w:r>
      <w:r w:rsidR="00C50E4A">
        <w:t xml:space="preserve"> </w:t>
      </w:r>
      <w:r w:rsidR="00641C0A" w:rsidRPr="00593870">
        <w:rPr>
          <w:i/>
          <w:iCs/>
        </w:rPr>
        <w:t>pygmy</w:t>
      </w:r>
      <w:r w:rsidR="00C50E4A">
        <w:t xml:space="preserve"> </w:t>
      </w:r>
      <w:r w:rsidR="00641C0A" w:rsidRPr="00593870">
        <w:t>phenotype</w:t>
      </w:r>
      <w:r w:rsidR="00A56C5E">
        <w:t xml:space="preserve"> </w:t>
      </w:r>
      <w:r w:rsidR="00B71F04" w:rsidRPr="00593870">
        <w:t xml:space="preserve">in mice </w:t>
      </w:r>
      <w:r w:rsidR="00554AB2">
        <w:fldChar w:fldCharType="begin"/>
      </w:r>
      <w:r w:rsidR="00A96C44">
        <w:instrText xml:space="preserve"> ADDIN EN.CITE &lt;EndNote&gt;&lt;Cite&gt;&lt;Author&gt;Zhou&lt;/Author&gt;&lt;Year&gt;1995&lt;/Year&gt;&lt;RecNum&gt;916&lt;/RecNum&gt;&lt;DisplayText&gt;(52)&lt;/DisplayText&gt;&lt;record&gt;&lt;rec-number&gt;916&lt;/rec-number&gt;&lt;foreign-keys&gt;&lt;key app="EN" db-id="etfv0p229szrt2eewfrv2xdyf0rt2v0rvrzs" timestamp="1575371855"&gt;916&lt;/key&gt;&lt;/foreign-keys&gt;&lt;ref-type name="Journal Article"&gt;17&lt;/ref-type&gt;&lt;contributors&gt;&lt;authors&gt;&lt;author&gt;Zhou, X.&lt;/author&gt;&lt;author&gt;Benson, K. F.&lt;/author&gt;&lt;author&gt;Ashar, H. R.&lt;/author&gt;&lt;author&gt;Chada, K.&lt;/author&gt;&lt;/authors&gt;&lt;/contributors&gt;&lt;auth-address&gt;Department of Biochemistry, UMDNJ-Robert Wood Johnson Medical School, Piscataway 08854-5635, USA.&lt;/auth-address&gt;&lt;titles&gt;&lt;title&gt;Mutation responsible for the mouse pygmy phenotype in the developmentally regulated factor HMGI-C&lt;/title&gt;&lt;secondary-title&gt;Nature&lt;/secondary-title&gt;&lt;/titles&gt;&lt;periodical&gt;&lt;full-title&gt;Nature&lt;/full-title&gt;&lt;/periodical&gt;&lt;pages&gt;771-4&lt;/pages&gt;&lt;volume&gt;376&lt;/volume&gt;&lt;number&gt;6543&lt;/number&gt;&lt;edition&gt;1995/08/31&lt;/edition&gt;&lt;keywords&gt;&lt;keyword&gt;Alleles&lt;/keyword&gt;&lt;keyword&gt;Animals&lt;/keyword&gt;&lt;keyword&gt;Base Sequence&lt;/keyword&gt;&lt;keyword&gt;Cloning, Molecular&lt;/keyword&gt;&lt;keyword&gt;DNA Primers&lt;/keyword&gt;&lt;keyword&gt;Embryonic and Fetal Development/*genetics/physiology&lt;/keyword&gt;&lt;keyword&gt;Growth Disorders/*genetics&lt;/keyword&gt;&lt;keyword&gt;High Mobility Group Proteins/*genetics/physiology&lt;/keyword&gt;&lt;keyword&gt;Mice&lt;/keyword&gt;&lt;keyword&gt;Molecular Sequence Data&lt;/keyword&gt;&lt;keyword&gt;*Mutation&lt;/keyword&gt;&lt;keyword&gt;Phenotype&lt;/keyword&gt;&lt;/keywords&gt;&lt;dates&gt;&lt;year&gt;1995&lt;/year&gt;&lt;pub-dates&gt;&lt;date&gt;Aug 31&lt;/date&gt;&lt;/pub-dates&gt;&lt;/dates&gt;&lt;isbn&gt;0028-0836 (Print)&amp;#xD;0028-0836 (Linking)&lt;/isbn&gt;&lt;accession-num&gt;7651535&lt;/accession-num&gt;&lt;urls&gt;&lt;related-urls&gt;&lt;url&gt;https://www.ncbi.nlm.nih.gov/pubmed/7651535&lt;/url&gt;&lt;/related-urls&gt;&lt;/urls&gt;&lt;electronic-resource-num&gt;10.1038/376771a0&lt;/electronic-resource-num&gt;&lt;/record&gt;&lt;/Cite&gt;&lt;/EndNote&gt;</w:instrText>
      </w:r>
      <w:r w:rsidR="00554AB2">
        <w:fldChar w:fldCharType="separate"/>
      </w:r>
      <w:r w:rsidR="00A96C44">
        <w:rPr>
          <w:noProof/>
        </w:rPr>
        <w:t>(52)</w:t>
      </w:r>
      <w:r w:rsidR="00554AB2">
        <w:fldChar w:fldCharType="end"/>
      </w:r>
      <w:r w:rsidR="00B71F04">
        <w:t>.</w:t>
      </w:r>
      <w:r w:rsidR="00641C0A" w:rsidRPr="00593870">
        <w:t xml:space="preserve"> </w:t>
      </w:r>
      <w:r w:rsidR="00B71F04">
        <w:t>Furthermore</w:t>
      </w:r>
      <w:r w:rsidR="00B71F04" w:rsidRPr="00593870">
        <w:t xml:space="preserve"> </w:t>
      </w:r>
      <w:r w:rsidR="00641C0A" w:rsidRPr="00593870">
        <w:t>haploinsufficiency of the</w:t>
      </w:r>
      <w:r w:rsidR="00C50E4A">
        <w:t xml:space="preserve"> </w:t>
      </w:r>
      <w:r w:rsidR="00641C0A" w:rsidRPr="00593870">
        <w:rPr>
          <w:i/>
          <w:iCs/>
        </w:rPr>
        <w:t>Hmga1</w:t>
      </w:r>
      <w:r w:rsidR="00C50E4A">
        <w:t xml:space="preserve"> </w:t>
      </w:r>
      <w:r w:rsidR="00641C0A" w:rsidRPr="00593870">
        <w:t xml:space="preserve">gene causes cardiac hypertrophy and myelo-lymphoproliferative disorders </w:t>
      </w:r>
      <w:r w:rsidR="00554AB2">
        <w:fldChar w:fldCharType="begin">
          <w:fldData xml:space="preserve">PEVuZE5vdGU+PENpdGU+PEF1dGhvcj5GZWRlbGU8L0F1dGhvcj48WWVhcj4yMDA2PC9ZZWFyPjxS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</w:fldData>
        </w:fldChar>
      </w:r>
      <w:r w:rsidR="00A96C44">
        <w:instrText xml:space="preserve"> ADDIN EN.CITE </w:instrText>
      </w:r>
      <w:r w:rsidR="00A96C44">
        <w:fldChar w:fldCharType="begin">
          <w:fldData xml:space="preserve">PEVuZE5vdGU+PENpdGU+PEF1dGhvcj5GZWRlbGU8L0F1dGhvcj48WWVhcj4yMDA2PC9ZZWFyPjxS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</w:fldData>
        </w:fldChar>
      </w:r>
      <w:r w:rsidR="00A96C44">
        <w:instrText xml:space="preserve"> ADDIN EN.CITE.DATA </w:instrText>
      </w:r>
      <w:r w:rsidR="00A96C44">
        <w:fldChar w:fldCharType="end"/>
      </w:r>
      <w:r w:rsidR="00554AB2">
        <w:fldChar w:fldCharType="separate"/>
      </w:r>
      <w:r w:rsidR="00A96C44">
        <w:rPr>
          <w:noProof/>
        </w:rPr>
        <w:t>(53)</w:t>
      </w:r>
      <w:r w:rsidR="00554AB2">
        <w:fldChar w:fldCharType="end"/>
      </w:r>
      <w:r w:rsidR="00641C0A" w:rsidRPr="00593870">
        <w:t>.</w:t>
      </w:r>
      <w:r w:rsidR="00CC7E26" w:rsidRPr="00593870">
        <w:t xml:space="preserve"> </w:t>
      </w:r>
      <w:r w:rsidR="00B71F04">
        <w:t>We found that e</w:t>
      </w:r>
      <w:r w:rsidRPr="00593870">
        <w:t xml:space="preserve">xpression of </w:t>
      </w:r>
      <w:r w:rsidRPr="00593870">
        <w:rPr>
          <w:i/>
        </w:rPr>
        <w:t>HAND1</w:t>
      </w:r>
      <w:r w:rsidRPr="00593870">
        <w:t xml:space="preserve">, </w:t>
      </w:r>
      <w:r w:rsidR="006472C3">
        <w:t xml:space="preserve">a transcription factor </w:t>
      </w:r>
      <w:r w:rsidRPr="00593870">
        <w:t>which regulates differentiation of trophoblast sub-types in the mouse</w:t>
      </w:r>
      <w:r w:rsidR="00CC7E26" w:rsidRPr="00593870">
        <w:t xml:space="preserve"> </w:t>
      </w:r>
      <w:r w:rsidR="00554AB2">
        <w:fldChar w:fldCharType="begin"/>
      </w:r>
      <w:r w:rsidR="00A96C44">
        <w:instrText xml:space="preserve"> ADDIN EN.CITE &lt;EndNote&gt;&lt;Cite&gt;&lt;Author&gt;Scott&lt;/Author&gt;&lt;Year&gt;2000&lt;/Year&gt;&lt;RecNum&gt;1064&lt;/RecNum&gt;&lt;DisplayText&gt;(54)&lt;/DisplayText&gt;&lt;record&gt;&lt;rec-number&gt;1064&lt;/rec-number&gt;&lt;foreign-keys&gt;&lt;key app="EN" db-id="srzzf0e9o0v508evxdixdvsjrpzzfsftssdp" timestamp="0"&gt;1064&lt;/key&gt;&lt;/foreign-keys&gt;&lt;ref-type name="Journal Article"&gt;17&lt;/ref-type&gt;&lt;contributors&gt;&lt;authors&gt;&lt;author&gt;Scott, I.C.&lt;/author&gt;&lt;author&gt;Anson-Cartwright, L.&lt;/author&gt;&lt;author&gt;Riley, P.&lt;/author&gt;&lt;author&gt;Reda, D.&lt;/author&gt;&lt;author&gt;Cross, J.C.&lt;/author&gt;&lt;/authors&gt;&lt;/contributors&gt;&lt;titles&gt;&lt;title&gt;The HAND1 basic helix-loop-helix transcription factor regulates trophoblast differentiation via multiple mechanisms&lt;/title&gt;&lt;secondary-title&gt;Mol Cell Biol&lt;/secondary-title&gt;&lt;/titles&gt;&lt;periodical&gt;&lt;full-title&gt;Mol Cell Biol&lt;/full-title&gt;&lt;/periodical&gt;&lt;pages&gt;530-541&lt;/pages&gt;&lt;volume&gt;20&lt;/volume&gt;&lt;dates&gt;&lt;year&gt;2000&lt;/year&gt;&lt;/dates&gt;&lt;urls&gt;&lt;/urls&gt;&lt;/record&gt;&lt;/Cite&gt;&lt;/EndNote&gt;</w:instrText>
      </w:r>
      <w:r w:rsidR="00554AB2">
        <w:fldChar w:fldCharType="separate"/>
      </w:r>
      <w:r w:rsidR="00A96C44">
        <w:rPr>
          <w:noProof/>
        </w:rPr>
        <w:t>(54)</w:t>
      </w:r>
      <w:r w:rsidR="00554AB2">
        <w:fldChar w:fldCharType="end"/>
      </w:r>
      <w:r w:rsidRPr="00593870">
        <w:t xml:space="preserve"> was also upregulated </w:t>
      </w:r>
      <w:r w:rsidR="00424D45" w:rsidRPr="00593870">
        <w:t xml:space="preserve">in the first trimester </w:t>
      </w:r>
      <w:r w:rsidR="002A6C4F" w:rsidRPr="00593870">
        <w:t>(</w:t>
      </w:r>
      <w:r w:rsidR="00C33F62">
        <w:t>6.63</w:t>
      </w:r>
      <w:r w:rsidR="00B71F04">
        <w:t>-</w:t>
      </w:r>
      <w:r w:rsidR="00B71F04" w:rsidRPr="00593870">
        <w:t>fold</w:t>
      </w:r>
      <w:r w:rsidR="00B71F04">
        <w:t>) compared to early second trimester</w:t>
      </w:r>
      <w:r w:rsidR="00C50E4A">
        <w:t xml:space="preserve"> </w:t>
      </w:r>
      <w:r w:rsidR="00B71F04">
        <w:t>(</w:t>
      </w:r>
      <w:r w:rsidR="002A6C4F" w:rsidRPr="00A56C5E">
        <w:t>Fig. 4</w:t>
      </w:r>
      <w:r w:rsidR="00424D45" w:rsidRPr="00A56C5E">
        <w:t>A</w:t>
      </w:r>
      <w:r w:rsidR="00424D45" w:rsidRPr="00593870">
        <w:t>)</w:t>
      </w:r>
      <w:r w:rsidRPr="00593870">
        <w:t xml:space="preserve">, but </w:t>
      </w:r>
      <w:r w:rsidR="00013ABE">
        <w:t>it</w:t>
      </w:r>
      <w:r w:rsidR="006472C3">
        <w:t>s</w:t>
      </w:r>
      <w:r w:rsidR="006472C3" w:rsidRPr="00593870">
        <w:t xml:space="preserve"> </w:t>
      </w:r>
      <w:r w:rsidRPr="00593870">
        <w:t xml:space="preserve">function during human placental development is </w:t>
      </w:r>
      <w:r w:rsidR="00B71F04">
        <w:t>unknown</w:t>
      </w:r>
      <w:r w:rsidRPr="00593870">
        <w:t xml:space="preserve">. </w:t>
      </w:r>
      <w:r w:rsidR="00EC4D25" w:rsidRPr="00593870">
        <w:t>Many of the transcription factors upregulated in the second trimester regulate mammalian developmen</w:t>
      </w:r>
      <w:r w:rsidR="000F3B75" w:rsidRPr="00593870">
        <w:t>t and differentiation processes.  These include</w:t>
      </w:r>
      <w:r w:rsidR="00EC4D25" w:rsidRPr="00593870">
        <w:t xml:space="preserve"> </w:t>
      </w:r>
      <w:r w:rsidR="00EC4D25" w:rsidRPr="00593870">
        <w:rPr>
          <w:i/>
        </w:rPr>
        <w:t>KLF2</w:t>
      </w:r>
      <w:r w:rsidR="00EC4D25" w:rsidRPr="00593870">
        <w:t xml:space="preserve"> (adipogenesis, embryonic erythropoiesis), </w:t>
      </w:r>
      <w:r w:rsidR="00FD2862" w:rsidRPr="00FD2862">
        <w:rPr>
          <w:i/>
        </w:rPr>
        <w:t>SOX14,</w:t>
      </w:r>
      <w:r w:rsidR="00FD2862">
        <w:t xml:space="preserve"> </w:t>
      </w:r>
      <w:r w:rsidR="00EC4D25" w:rsidRPr="00593870">
        <w:rPr>
          <w:i/>
        </w:rPr>
        <w:t xml:space="preserve">SOX18, </w:t>
      </w:r>
      <w:r w:rsidR="00302B00">
        <w:rPr>
          <w:i/>
        </w:rPr>
        <w:t xml:space="preserve">LHX6, MEF2C, </w:t>
      </w:r>
      <w:r w:rsidR="00EC4D25" w:rsidRPr="00593870">
        <w:rPr>
          <w:i/>
        </w:rPr>
        <w:t xml:space="preserve">SOX7, </w:t>
      </w:r>
      <w:r w:rsidR="00EC4D25" w:rsidRPr="00302B00">
        <w:rPr>
          <w:i/>
        </w:rPr>
        <w:t>HEYL</w:t>
      </w:r>
      <w:r w:rsidR="00EC4D25" w:rsidRPr="00593870">
        <w:t xml:space="preserve">, </w:t>
      </w:r>
      <w:r w:rsidR="00EC4D25" w:rsidRPr="00593870">
        <w:rPr>
          <w:i/>
        </w:rPr>
        <w:t xml:space="preserve">TFAP2E, </w:t>
      </w:r>
      <w:r w:rsidR="00EC4D25" w:rsidRPr="000674DC">
        <w:rPr>
          <w:i/>
        </w:rPr>
        <w:t>MYT1</w:t>
      </w:r>
      <w:r w:rsidR="00EC4D25" w:rsidRPr="00593870">
        <w:t xml:space="preserve"> (CNS development), </w:t>
      </w:r>
      <w:r w:rsidR="00EC4D25" w:rsidRPr="00593870">
        <w:rPr>
          <w:i/>
        </w:rPr>
        <w:t>BNC2</w:t>
      </w:r>
      <w:r w:rsidR="00D67B5D" w:rsidRPr="00593870">
        <w:rPr>
          <w:i/>
        </w:rPr>
        <w:t xml:space="preserve">, </w:t>
      </w:r>
      <w:r w:rsidR="0096215C" w:rsidRPr="00FF63CF">
        <w:t>and</w:t>
      </w:r>
      <w:r w:rsidR="0096215C">
        <w:rPr>
          <w:i/>
        </w:rPr>
        <w:t xml:space="preserve"> </w:t>
      </w:r>
      <w:r w:rsidR="00D67B5D" w:rsidRPr="00593870">
        <w:rPr>
          <w:i/>
        </w:rPr>
        <w:t>STAT4</w:t>
      </w:r>
      <w:r w:rsidR="00D67B5D" w:rsidRPr="00593870">
        <w:t xml:space="preserve"> (differentiation of T helper cells)</w:t>
      </w:r>
      <w:r w:rsidR="00EC4D25" w:rsidRPr="00593870">
        <w:t xml:space="preserve"> </w:t>
      </w:r>
      <w:r w:rsidR="000F3B75" w:rsidRPr="00593870">
        <w:t>(</w:t>
      </w:r>
      <w:r w:rsidR="000F3B75" w:rsidRPr="00A56C5E">
        <w:t xml:space="preserve">Fig. </w:t>
      </w:r>
      <w:r w:rsidR="00BB538F" w:rsidRPr="00A56C5E">
        <w:t>4</w:t>
      </w:r>
      <w:r w:rsidR="000F3B75" w:rsidRPr="00A56C5E">
        <w:t>A</w:t>
      </w:r>
      <w:r w:rsidR="000F3B75" w:rsidRPr="00593870">
        <w:t>)</w:t>
      </w:r>
      <w:r w:rsidR="00EC4D25" w:rsidRPr="00593870">
        <w:t xml:space="preserve">. </w:t>
      </w:r>
      <w:r w:rsidR="00641C0A" w:rsidRPr="00593870">
        <w:t xml:space="preserve"> </w:t>
      </w:r>
    </w:p>
    <w:p w14:paraId="1D4EB03E" w14:textId="77777777" w:rsidR="00BC7058" w:rsidRDefault="00BC7058" w:rsidP="00BC7058">
      <w:pPr>
        <w:jc w:val="both"/>
      </w:pPr>
    </w:p>
    <w:p w14:paraId="139906EE" w14:textId="10420496" w:rsidR="00C50E4A" w:rsidRPr="00BC7058" w:rsidRDefault="00C50E4A" w:rsidP="00357E67">
      <w:pPr>
        <w:spacing w:after="240"/>
        <w:jc w:val="both"/>
        <w:rPr>
          <w:b/>
          <w:sz w:val="28"/>
          <w:szCs w:val="28"/>
        </w:rPr>
      </w:pPr>
      <w:r w:rsidRPr="00BC7058">
        <w:rPr>
          <w:b/>
          <w:sz w:val="28"/>
          <w:szCs w:val="28"/>
        </w:rPr>
        <w:t>Cell proliferation</w:t>
      </w:r>
      <w:r w:rsidR="00794E09">
        <w:rPr>
          <w:b/>
          <w:sz w:val="28"/>
          <w:szCs w:val="28"/>
        </w:rPr>
        <w:t xml:space="preserve">, </w:t>
      </w:r>
      <w:r w:rsidRPr="00BC7058">
        <w:rPr>
          <w:b/>
          <w:sz w:val="28"/>
          <w:szCs w:val="28"/>
        </w:rPr>
        <w:t>differentiation</w:t>
      </w:r>
      <w:r w:rsidR="00794E09">
        <w:rPr>
          <w:b/>
          <w:sz w:val="28"/>
          <w:szCs w:val="28"/>
        </w:rPr>
        <w:t xml:space="preserve"> and WNT signalling</w:t>
      </w:r>
    </w:p>
    <w:p w14:paraId="7D0B4E74" w14:textId="079FB588" w:rsidR="001F0750" w:rsidRPr="00593870" w:rsidRDefault="003D08C0" w:rsidP="00357E67">
      <w:pPr>
        <w:spacing w:after="240"/>
        <w:jc w:val="both"/>
      </w:pPr>
      <w:r w:rsidRPr="00593870">
        <w:t>W</w:t>
      </w:r>
      <w:r w:rsidR="00441AFC">
        <w:t>NT</w:t>
      </w:r>
      <w:r w:rsidRPr="00593870">
        <w:t xml:space="preserve"> signalling plays an important role in</w:t>
      </w:r>
      <w:r w:rsidR="005F7399" w:rsidRPr="00593870">
        <w:t xml:space="preserve"> cell</w:t>
      </w:r>
      <w:r w:rsidRPr="00593870">
        <w:t xml:space="preserve"> proliferation, differentiation and motility </w:t>
      </w:r>
      <w:r w:rsidR="005F7399" w:rsidRPr="00593870">
        <w:t xml:space="preserve">under normal and </w:t>
      </w:r>
      <w:r w:rsidR="00E72813">
        <w:t>malignant</w:t>
      </w:r>
      <w:r w:rsidR="00C50E4A" w:rsidRPr="00593870">
        <w:t xml:space="preserve"> </w:t>
      </w:r>
      <w:r w:rsidR="005F7399" w:rsidRPr="00593870">
        <w:t xml:space="preserve">conditions </w:t>
      </w:r>
      <w:r w:rsidR="00554AB2">
        <w:fldChar w:fldCharType="begin"/>
      </w:r>
      <w:r w:rsidR="00A96C44">
        <w:instrText xml:space="preserve"> ADDIN EN.CITE &lt;EndNote&gt;&lt;Cite&gt;&lt;Author&gt;Bienz&lt;/Author&gt;&lt;Year&gt;2000&lt;/Year&gt;&lt;RecNum&gt;913&lt;/RecNum&gt;&lt;DisplayText&gt;(55)&lt;/DisplayText&gt;&lt;record&gt;&lt;rec-number&gt;913&lt;/rec-number&gt;&lt;foreign-keys&gt;&lt;key app="EN" db-id="etfv0p229szrt2eewfrv2xdyf0rt2v0rvrzs" timestamp="1575302219"&gt;913&lt;/key&gt;&lt;/foreign-keys&gt;&lt;ref-type name="Journal Article"&gt;17&lt;/ref-type&gt;&lt;contributors&gt;&lt;authors&gt;&lt;author&gt;Bienz, M.&lt;/author&gt;&lt;author&gt;Clevers, H.&lt;/author&gt;&lt;/authors&gt;&lt;/contributors&gt;&lt;auth-address&gt;MRC Laboratory of Molecular Biology, Cambridge, United Kingdom. mb2@mrc-lmb.cam.ac.uk&lt;/auth-address&gt;&lt;titles&gt;&lt;title&gt;Linking colorectal cancer to Wnt signaling&lt;/title&gt;&lt;secondary-title&gt;Cell&lt;/secondary-title&gt;&lt;/titles&gt;&lt;periodical&gt;&lt;full-title&gt;Cell&lt;/full-title&gt;&lt;abbr-1&gt;Cell&lt;/abbr-1&gt;&lt;/periodical&gt;&lt;pages&gt;311-20&lt;/pages&gt;&lt;volume&gt;103&lt;/volume&gt;&lt;number&gt;2&lt;/number&gt;&lt;edition&gt;2000/11/01&lt;/edition&gt;&lt;keywords&gt;&lt;keyword&gt;Adenomatous Polyposis Coli/etiology&lt;/keyword&gt;&lt;keyword&gt;Adenomatous Polyposis Coli Protein&lt;/keyword&gt;&lt;keyword&gt;Cell Transformation, Neoplastic&lt;/keyword&gt;&lt;keyword&gt;Colorectal Neoplasms/*etiology&lt;/keyword&gt;&lt;keyword&gt;Cytoskeletal Proteins/metabolism&lt;/keyword&gt;&lt;keyword&gt;Humans&lt;/keyword&gt;&lt;keyword&gt;Intestinal Mucosa/pathology&lt;/keyword&gt;&lt;keyword&gt;Neoplasm Proteins/metabolism&lt;/keyword&gt;&lt;keyword&gt;Proto-Oncogene Proteins/*metabolism&lt;/keyword&gt;&lt;keyword&gt;*Signal Transduction&lt;/keyword&gt;&lt;keyword&gt;*Trans-Activators&lt;/keyword&gt;&lt;keyword&gt;Wnt Proteins&lt;/keyword&gt;&lt;keyword&gt;*Zebrafish Proteins&lt;/keyword&gt;&lt;keyword&gt;beta Catenin&lt;/keyword&gt;&lt;/keywords&gt;&lt;dates&gt;&lt;year&gt;2000&lt;/year&gt;&lt;pub-dates&gt;&lt;date&gt;Oct 13&lt;/date&gt;&lt;/pub-dates&gt;&lt;/dates&gt;&lt;isbn&gt;0092-8674 (Print)&amp;#xD;0092-8674 (Linking)&lt;/isbn&gt;&lt;accession-num&gt;11057903&lt;/accession-num&gt;&lt;urls&gt;&lt;related-urls&gt;&lt;url&gt;https://www.ncbi.nlm.nih.gov/pubmed/11057903&lt;/url&gt;&lt;/related-urls&gt;&lt;/urls&gt;&lt;electronic-resource-num&gt;10.1016/s0092-8674(00)00122-7&lt;/electronic-resource-num&gt;&lt;/record&gt;&lt;/Cite&gt;&lt;/EndNote&gt;</w:instrText>
      </w:r>
      <w:r w:rsidR="00554AB2">
        <w:fldChar w:fldCharType="separate"/>
      </w:r>
      <w:r w:rsidR="00A96C44">
        <w:rPr>
          <w:noProof/>
        </w:rPr>
        <w:t>(55)</w:t>
      </w:r>
      <w:r w:rsidR="00554AB2">
        <w:fldChar w:fldCharType="end"/>
      </w:r>
      <w:r w:rsidR="00325B42">
        <w:t xml:space="preserve">, and the WNT signalling pathway has been identified as essential for the growth of trophoblast organoids </w:t>
      </w:r>
      <w:r w:rsidR="00325B42">
        <w:fldChar w:fldCharType="begin">
          <w:fldData xml:space="preserve">PEVuZE5vdGU+PENpdGU+PEF1dGhvcj5UdXJjbzwvQXV0aG9yPjxZZWFyPjIwMTg8L1llYXI+PFJl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</w:fldData>
        </w:fldChar>
      </w:r>
      <w:r w:rsidR="00A96C44">
        <w:instrText xml:space="preserve"> ADDIN EN.CITE </w:instrText>
      </w:r>
      <w:r w:rsidR="00A96C44">
        <w:fldChar w:fldCharType="begin">
          <w:fldData xml:space="preserve">PEVuZE5vdGU+PENpdGU+PEF1dGhvcj5UdXJjbzwvQXV0aG9yPjxZZWFyPjIwMTg8L1llYXI+PFJl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</w:fldData>
        </w:fldChar>
      </w:r>
      <w:r w:rsidR="00A96C44">
        <w:instrText xml:space="preserve"> ADDIN EN.CITE.DATA </w:instrText>
      </w:r>
      <w:r w:rsidR="00A96C44">
        <w:fldChar w:fldCharType="end"/>
      </w:r>
      <w:r w:rsidR="00325B42">
        <w:fldChar w:fldCharType="separate"/>
      </w:r>
      <w:r w:rsidR="00A96C44">
        <w:rPr>
          <w:noProof/>
        </w:rPr>
        <w:t>(56)</w:t>
      </w:r>
      <w:r w:rsidR="00325B42">
        <w:fldChar w:fldCharType="end"/>
      </w:r>
      <w:r w:rsidR="005F7399" w:rsidRPr="00593870">
        <w:t>. Recent evidence</w:t>
      </w:r>
      <w:r w:rsidRPr="00593870">
        <w:t xml:space="preserve"> suggest</w:t>
      </w:r>
      <w:r w:rsidR="0096215C">
        <w:t>s</w:t>
      </w:r>
      <w:r w:rsidRPr="00593870">
        <w:t xml:space="preserve"> that W</w:t>
      </w:r>
      <w:r w:rsidR="00441AFC">
        <w:t>NT</w:t>
      </w:r>
      <w:r w:rsidRPr="00593870">
        <w:t xml:space="preserve"> signalling </w:t>
      </w:r>
      <w:r w:rsidRPr="00325B42">
        <w:t xml:space="preserve">may also </w:t>
      </w:r>
      <w:r w:rsidR="005F7399" w:rsidRPr="00325B42">
        <w:t>be implicated</w:t>
      </w:r>
      <w:r w:rsidRPr="00325B42">
        <w:t xml:space="preserve"> in </w:t>
      </w:r>
      <w:r w:rsidR="005F7399" w:rsidRPr="00325B42">
        <w:t xml:space="preserve">the regulation of </w:t>
      </w:r>
      <w:r w:rsidRPr="00325B42">
        <w:t>placental development and human trophoblast differentiation</w:t>
      </w:r>
      <w:r w:rsidR="00CC7E26" w:rsidRPr="00325B42">
        <w:t xml:space="preserve"> </w:t>
      </w:r>
      <w:r w:rsidR="00554AB2" w:rsidRPr="00325B42">
        <w:fldChar w:fldCharType="begin">
          <w:fldData xml:space="preserve">PEVuZE5vdGU+PENpdGU+PEF1dGhvcj5OYXllZW08L0F1dGhvcj48WWVhcj4yMDE2PC9ZZWFyPjxS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</w:fldData>
        </w:fldChar>
      </w:r>
      <w:r w:rsidR="00A96C44">
        <w:instrText xml:space="preserve"> ADDIN EN.CITE </w:instrText>
      </w:r>
      <w:r w:rsidR="00A96C44">
        <w:fldChar w:fldCharType="begin">
          <w:fldData xml:space="preserve">PEVuZE5vdGU+PENpdGU+PEF1dGhvcj5OYXllZW08L0F1dGhvcj48WWVhcj4yMDE2PC9ZZWFyPjxS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</w:fldData>
        </w:fldChar>
      </w:r>
      <w:r w:rsidR="00A96C44">
        <w:instrText xml:space="preserve"> ADDIN EN.CITE.DATA </w:instrText>
      </w:r>
      <w:r w:rsidR="00A96C44">
        <w:fldChar w:fldCharType="end"/>
      </w:r>
      <w:r w:rsidR="00554AB2" w:rsidRPr="00325B42">
        <w:fldChar w:fldCharType="separate"/>
      </w:r>
      <w:r w:rsidR="00A96C44">
        <w:rPr>
          <w:noProof/>
        </w:rPr>
        <w:t>(57-59)</w:t>
      </w:r>
      <w:r w:rsidR="00554AB2" w:rsidRPr="00325B42">
        <w:fldChar w:fldCharType="end"/>
      </w:r>
      <w:r w:rsidR="005F7399" w:rsidRPr="00325B42">
        <w:t xml:space="preserve">. </w:t>
      </w:r>
      <w:r w:rsidR="00325B42" w:rsidRPr="00325B42">
        <w:t xml:space="preserve"> </w:t>
      </w:r>
      <w:r w:rsidR="003A44E3">
        <w:t xml:space="preserve">Our data show that </w:t>
      </w:r>
      <w:r w:rsidR="00FA4A82" w:rsidRPr="00325B42">
        <w:rPr>
          <w:i/>
        </w:rPr>
        <w:t>RSPO4</w:t>
      </w:r>
      <w:r w:rsidR="00FA4A82" w:rsidRPr="00325B42">
        <w:t xml:space="preserve">, </w:t>
      </w:r>
      <w:r w:rsidR="00DD39F4" w:rsidRPr="00325B42">
        <w:rPr>
          <w:i/>
        </w:rPr>
        <w:t>WNT10B</w:t>
      </w:r>
      <w:r w:rsidR="00DD39F4" w:rsidRPr="00325B42">
        <w:t>, as well as several other genes mediating the canonical W</w:t>
      </w:r>
      <w:r w:rsidR="00864600" w:rsidRPr="00325B42">
        <w:t>NT</w:t>
      </w:r>
      <w:r w:rsidR="00DD39F4" w:rsidRPr="00325B42">
        <w:t xml:space="preserve"> signalling,</w:t>
      </w:r>
      <w:r w:rsidR="008C03AD" w:rsidRPr="00325B42">
        <w:t xml:space="preserve"> </w:t>
      </w:r>
      <w:r w:rsidR="00DD39F4" w:rsidRPr="00325B42">
        <w:t xml:space="preserve">including </w:t>
      </w:r>
      <w:r w:rsidR="00DD39F4" w:rsidRPr="00325B42">
        <w:rPr>
          <w:i/>
        </w:rPr>
        <w:t>PORCN</w:t>
      </w:r>
      <w:r w:rsidR="00DD39F4" w:rsidRPr="00325B42">
        <w:t xml:space="preserve"> (mediates W</w:t>
      </w:r>
      <w:r w:rsidR="00441AFC" w:rsidRPr="00325B42">
        <w:t>NT</w:t>
      </w:r>
      <w:r w:rsidR="00DD39F4" w:rsidRPr="00325B42">
        <w:t xml:space="preserve"> transport and secretion)</w:t>
      </w:r>
      <w:r w:rsidR="009830F2" w:rsidRPr="00325B42">
        <w:t xml:space="preserve"> </w:t>
      </w:r>
      <w:r w:rsidR="00554AB2" w:rsidRPr="00325B42">
        <w:fldChar w:fldCharType="begin">
          <w:fldData xml:space="preserve">PEVuZE5vdGU+PENpdGU+PEF1dGhvcj5HYWxsaTwvQXV0aG9yPjxZZWFyPjIwMTY8L1llYXI+PFJl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</w:fldData>
        </w:fldChar>
      </w:r>
      <w:r w:rsidR="00A96C44">
        <w:instrText xml:space="preserve"> ADDIN EN.CITE </w:instrText>
      </w:r>
      <w:r w:rsidR="00A96C44">
        <w:fldChar w:fldCharType="begin">
          <w:fldData xml:space="preserve">PEVuZE5vdGU+PENpdGU+PEF1dGhvcj5HYWxsaTwvQXV0aG9yPjxZZWFyPjIwMTY8L1llYXI+PFJl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</w:fldData>
        </w:fldChar>
      </w:r>
      <w:r w:rsidR="00A96C44">
        <w:instrText xml:space="preserve"> ADDIN EN.CITE.DATA </w:instrText>
      </w:r>
      <w:r w:rsidR="00A96C44">
        <w:fldChar w:fldCharType="end"/>
      </w:r>
      <w:r w:rsidR="00554AB2" w:rsidRPr="00325B42">
        <w:fldChar w:fldCharType="separate"/>
      </w:r>
      <w:r w:rsidR="00A96C44">
        <w:rPr>
          <w:noProof/>
        </w:rPr>
        <w:t>(60)</w:t>
      </w:r>
      <w:r w:rsidR="00554AB2" w:rsidRPr="00325B42">
        <w:fldChar w:fldCharType="end"/>
      </w:r>
      <w:r w:rsidR="00DD39F4" w:rsidRPr="00325B42">
        <w:t xml:space="preserve">, and </w:t>
      </w:r>
      <w:r w:rsidR="00DD39F4" w:rsidRPr="00325B42">
        <w:rPr>
          <w:i/>
        </w:rPr>
        <w:t>SDC1</w:t>
      </w:r>
      <w:r w:rsidR="00DD39F4" w:rsidRPr="00325B42">
        <w:t xml:space="preserve"> (inhibitor role)</w:t>
      </w:r>
      <w:r w:rsidRPr="00325B42">
        <w:t xml:space="preserve"> were </w:t>
      </w:r>
      <w:r w:rsidR="00325B42" w:rsidRPr="00325B42">
        <w:t>increased</w:t>
      </w:r>
      <w:r w:rsidR="00E844AA" w:rsidRPr="00325B42">
        <w:t xml:space="preserve"> </w:t>
      </w:r>
      <w:r w:rsidRPr="00325B42">
        <w:t>in the first trimester</w:t>
      </w:r>
      <w:r w:rsidR="003A44E3">
        <w:t xml:space="preserve"> compared to the early second trimester</w:t>
      </w:r>
      <w:r w:rsidR="0083041B" w:rsidRPr="00325B42">
        <w:t xml:space="preserve">. </w:t>
      </w:r>
      <w:r w:rsidR="003A44E3">
        <w:rPr>
          <w:color w:val="000000" w:themeColor="text1"/>
        </w:rPr>
        <w:t>By</w:t>
      </w:r>
      <w:r w:rsidR="003A44E3" w:rsidRPr="00325B42">
        <w:rPr>
          <w:color w:val="000000" w:themeColor="text1"/>
        </w:rPr>
        <w:t xml:space="preserve"> </w:t>
      </w:r>
      <w:r w:rsidR="005D3022" w:rsidRPr="00325B42">
        <w:rPr>
          <w:color w:val="000000" w:themeColor="text1"/>
        </w:rPr>
        <w:t xml:space="preserve">contrast, </w:t>
      </w:r>
      <w:r w:rsidR="005D3022" w:rsidRPr="00325B42">
        <w:rPr>
          <w:i/>
          <w:color w:val="000000" w:themeColor="text1"/>
        </w:rPr>
        <w:t>WNT3A, WNT10A, WNT2, LRRK2, RYR2, LRP6, CCND1,</w:t>
      </w:r>
      <w:r w:rsidR="00EB4479" w:rsidRPr="00325B42">
        <w:rPr>
          <w:i/>
          <w:color w:val="000000" w:themeColor="text1"/>
        </w:rPr>
        <w:t xml:space="preserve"> </w:t>
      </w:r>
      <w:r w:rsidR="00EB4479" w:rsidRPr="00325B42">
        <w:rPr>
          <w:color w:val="000000" w:themeColor="text1"/>
        </w:rPr>
        <w:t xml:space="preserve">and </w:t>
      </w:r>
      <w:r w:rsidR="00EB4479" w:rsidRPr="00325B42">
        <w:rPr>
          <w:i/>
          <w:color w:val="000000" w:themeColor="text1"/>
        </w:rPr>
        <w:t>RSPO3</w:t>
      </w:r>
      <w:r w:rsidR="005D3022" w:rsidRPr="00325B42">
        <w:rPr>
          <w:color w:val="000000" w:themeColor="text1"/>
        </w:rPr>
        <w:t xml:space="preserve"> transcripts were significantly </w:t>
      </w:r>
      <w:r w:rsidR="00441AFC" w:rsidRPr="00325B42">
        <w:rPr>
          <w:color w:val="000000" w:themeColor="text1"/>
        </w:rPr>
        <w:t xml:space="preserve">higher </w:t>
      </w:r>
      <w:r w:rsidR="005D3022" w:rsidRPr="00325B42">
        <w:rPr>
          <w:color w:val="000000" w:themeColor="text1"/>
        </w:rPr>
        <w:t xml:space="preserve">in the second </w:t>
      </w:r>
      <w:r w:rsidR="003A44E3">
        <w:rPr>
          <w:color w:val="000000" w:themeColor="text1"/>
        </w:rPr>
        <w:t>than the f</w:t>
      </w:r>
      <w:r w:rsidR="00205985">
        <w:rPr>
          <w:color w:val="000000" w:themeColor="text1"/>
        </w:rPr>
        <w:t>i</w:t>
      </w:r>
      <w:r w:rsidR="003A44E3">
        <w:rPr>
          <w:color w:val="000000" w:themeColor="text1"/>
        </w:rPr>
        <w:t xml:space="preserve">rst </w:t>
      </w:r>
      <w:r w:rsidR="005D3022" w:rsidRPr="00325B42">
        <w:rPr>
          <w:color w:val="000000" w:themeColor="text1"/>
        </w:rPr>
        <w:t>trimester (</w:t>
      </w:r>
      <w:r w:rsidR="00D950B1" w:rsidRPr="00325B42">
        <w:rPr>
          <w:color w:val="000000" w:themeColor="text1"/>
        </w:rPr>
        <w:t>Fig</w:t>
      </w:r>
      <w:r w:rsidR="009830F2" w:rsidRPr="00325B42">
        <w:rPr>
          <w:color w:val="000000" w:themeColor="text1"/>
        </w:rPr>
        <w:t>s</w:t>
      </w:r>
      <w:r w:rsidR="00D950B1" w:rsidRPr="00325B42">
        <w:rPr>
          <w:color w:val="000000" w:themeColor="text1"/>
        </w:rPr>
        <w:t>. 4</w:t>
      </w:r>
      <w:r w:rsidR="005D3022" w:rsidRPr="00325B42">
        <w:rPr>
          <w:color w:val="000000" w:themeColor="text1"/>
        </w:rPr>
        <w:t xml:space="preserve">B). </w:t>
      </w:r>
      <w:r w:rsidR="00441AFC" w:rsidRPr="00325B42">
        <w:rPr>
          <w:color w:val="000000" w:themeColor="text1"/>
        </w:rPr>
        <w:t xml:space="preserve"> C</w:t>
      </w:r>
      <w:r w:rsidR="004E2AE2" w:rsidRPr="00325B42">
        <w:rPr>
          <w:color w:val="000000" w:themeColor="text1"/>
        </w:rPr>
        <w:t>anonical W</w:t>
      </w:r>
      <w:r w:rsidR="00441AFC" w:rsidRPr="00325B42">
        <w:rPr>
          <w:color w:val="000000" w:themeColor="text1"/>
        </w:rPr>
        <w:t>NT</w:t>
      </w:r>
      <w:r w:rsidR="004E2AE2" w:rsidRPr="00325B42">
        <w:rPr>
          <w:color w:val="000000" w:themeColor="text1"/>
        </w:rPr>
        <w:t xml:space="preserve"> signalling has been shown to be critical for invasive trophoblast differentiation</w:t>
      </w:r>
      <w:r w:rsidR="00244307" w:rsidRPr="00325B42">
        <w:rPr>
          <w:color w:val="000000" w:themeColor="text1"/>
        </w:rPr>
        <w:t xml:space="preserve"> </w:t>
      </w:r>
      <w:r w:rsidR="00554AB2" w:rsidRPr="00325B42">
        <w:rPr>
          <w:color w:val="000000" w:themeColor="text1"/>
        </w:rPr>
        <w:fldChar w:fldCharType="begin">
          <w:fldData xml:space="preserve">PEVuZE5vdGU+PENpdGU+PEF1dGhvcj5Qb2xsaGVpbWVyPC9BdXRob3I+PFllYXI+MjAwNjwvWWVh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</w:fldData>
        </w:fldChar>
      </w:r>
      <w:r w:rsidR="00A96C44">
        <w:rPr>
          <w:color w:val="000000" w:themeColor="text1"/>
        </w:rPr>
        <w:instrText xml:space="preserve"> ADDIN EN.CITE </w:instrText>
      </w:r>
      <w:r w:rsidR="00A96C44">
        <w:rPr>
          <w:color w:val="000000" w:themeColor="text1"/>
        </w:rPr>
        <w:fldChar w:fldCharType="begin">
          <w:fldData xml:space="preserve">PEVuZE5vdGU+PENpdGU+PEF1dGhvcj5Qb2xsaGVpbWVyPC9BdXRob3I+PFllYXI+MjAwNjwvWWVh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</w:fldData>
        </w:fldChar>
      </w:r>
      <w:r w:rsidR="00A96C44">
        <w:rPr>
          <w:color w:val="000000" w:themeColor="text1"/>
        </w:rPr>
        <w:instrText xml:space="preserve"> ADDIN EN.CITE.DATA </w:instrText>
      </w:r>
      <w:r w:rsidR="00A96C44">
        <w:rPr>
          <w:color w:val="000000" w:themeColor="text1"/>
        </w:rPr>
      </w:r>
      <w:r w:rsidR="00A96C44">
        <w:rPr>
          <w:color w:val="000000" w:themeColor="text1"/>
        </w:rPr>
        <w:fldChar w:fldCharType="end"/>
      </w:r>
      <w:r w:rsidR="00554AB2" w:rsidRPr="00325B42">
        <w:rPr>
          <w:color w:val="000000" w:themeColor="text1"/>
        </w:rPr>
        <w:fldChar w:fldCharType="separate"/>
      </w:r>
      <w:r w:rsidR="00A96C44">
        <w:rPr>
          <w:noProof/>
          <w:color w:val="000000" w:themeColor="text1"/>
        </w:rPr>
        <w:t>(61)</w:t>
      </w:r>
      <w:r w:rsidR="00554AB2" w:rsidRPr="00325B42">
        <w:rPr>
          <w:color w:val="000000" w:themeColor="text1"/>
        </w:rPr>
        <w:fldChar w:fldCharType="end"/>
      </w:r>
      <w:r w:rsidR="004E2AE2" w:rsidRPr="00325B42">
        <w:rPr>
          <w:color w:val="000000" w:themeColor="text1"/>
        </w:rPr>
        <w:t>.</w:t>
      </w:r>
      <w:r w:rsidR="005D3022" w:rsidRPr="00325B42">
        <w:rPr>
          <w:color w:val="000000" w:themeColor="text1"/>
        </w:rPr>
        <w:t xml:space="preserve"> </w:t>
      </w:r>
      <w:r w:rsidR="00EB4479" w:rsidRPr="00325B42">
        <w:rPr>
          <w:color w:val="000000" w:themeColor="text1"/>
        </w:rPr>
        <w:t>In addition, several genes that regulate the non-canonical W</w:t>
      </w:r>
      <w:r w:rsidR="00864600" w:rsidRPr="00325B42">
        <w:rPr>
          <w:color w:val="000000" w:themeColor="text1"/>
        </w:rPr>
        <w:t>NT</w:t>
      </w:r>
      <w:r w:rsidR="00EB4479" w:rsidRPr="00325B42">
        <w:rPr>
          <w:color w:val="000000" w:themeColor="text1"/>
        </w:rPr>
        <w:t xml:space="preserve"> pathway </w:t>
      </w:r>
      <w:r w:rsidR="009830F2" w:rsidRPr="00325B42">
        <w:rPr>
          <w:color w:val="000000" w:themeColor="text1"/>
        </w:rPr>
        <w:t xml:space="preserve">were </w:t>
      </w:r>
      <w:r w:rsidR="00EB4479" w:rsidRPr="00325B42">
        <w:rPr>
          <w:color w:val="000000" w:themeColor="text1"/>
        </w:rPr>
        <w:t>upregulated</w:t>
      </w:r>
      <w:r w:rsidR="009830F2" w:rsidRPr="00325B42">
        <w:t xml:space="preserve"> </w:t>
      </w:r>
      <w:r w:rsidR="007C3658" w:rsidRPr="00325B42">
        <w:t>in the second trimester,</w:t>
      </w:r>
      <w:r w:rsidR="007C3658" w:rsidRPr="00325B42">
        <w:rPr>
          <w:color w:val="000000" w:themeColor="text1"/>
        </w:rPr>
        <w:t xml:space="preserve"> including </w:t>
      </w:r>
      <w:r w:rsidR="007C3658" w:rsidRPr="00325B42">
        <w:rPr>
          <w:i/>
          <w:color w:val="000000" w:themeColor="text1"/>
        </w:rPr>
        <w:t xml:space="preserve">WNT5B </w:t>
      </w:r>
      <w:r w:rsidR="007C3658" w:rsidRPr="00325B42">
        <w:rPr>
          <w:color w:val="000000" w:themeColor="text1"/>
        </w:rPr>
        <w:t>and</w:t>
      </w:r>
      <w:r w:rsidR="007C3658" w:rsidRPr="00325B42">
        <w:rPr>
          <w:i/>
          <w:color w:val="000000" w:themeColor="text1"/>
        </w:rPr>
        <w:t xml:space="preserve"> LEF1</w:t>
      </w:r>
      <w:r w:rsidR="007C3658" w:rsidRPr="00325B42">
        <w:rPr>
          <w:color w:val="000000" w:themeColor="text1"/>
        </w:rPr>
        <w:t>.</w:t>
      </w:r>
      <w:r w:rsidR="00EB4479" w:rsidRPr="00325B42">
        <w:rPr>
          <w:color w:val="000000" w:themeColor="text1"/>
        </w:rPr>
        <w:t xml:space="preserve"> </w:t>
      </w:r>
      <w:r w:rsidR="00F761E8" w:rsidRPr="00325B42">
        <w:rPr>
          <w:color w:val="FF0000"/>
        </w:rPr>
        <w:t xml:space="preserve"> </w:t>
      </w:r>
      <w:r w:rsidR="009830F2" w:rsidRPr="00325B42">
        <w:t>N</w:t>
      </w:r>
      <w:r w:rsidR="00852150" w:rsidRPr="00325B42">
        <w:t>egativ</w:t>
      </w:r>
      <w:r w:rsidR="007C3658" w:rsidRPr="00325B42">
        <w:t>e regulator</w:t>
      </w:r>
      <w:r w:rsidR="00852150" w:rsidRPr="00325B42">
        <w:t>s</w:t>
      </w:r>
      <w:r w:rsidR="007C3658" w:rsidRPr="00325B42">
        <w:t xml:space="preserve"> of the W</w:t>
      </w:r>
      <w:r w:rsidR="00441AFC" w:rsidRPr="00325B42">
        <w:t>NT</w:t>
      </w:r>
      <w:r w:rsidR="007C3658" w:rsidRPr="00325B42">
        <w:t xml:space="preserve"> </w:t>
      </w:r>
      <w:r w:rsidR="00852150" w:rsidRPr="00325B42">
        <w:t>signalling,</w:t>
      </w:r>
      <w:r w:rsidR="007C3658" w:rsidRPr="00325B42">
        <w:t xml:space="preserve"> </w:t>
      </w:r>
      <w:r w:rsidR="007C3658" w:rsidRPr="00325B42">
        <w:rPr>
          <w:i/>
        </w:rPr>
        <w:t>NKD2</w:t>
      </w:r>
      <w:r w:rsidR="00852150" w:rsidRPr="00325B42">
        <w:t xml:space="preserve"> and </w:t>
      </w:r>
      <w:r w:rsidR="00852150" w:rsidRPr="00325B42">
        <w:rPr>
          <w:i/>
        </w:rPr>
        <w:t>DKK3</w:t>
      </w:r>
      <w:r w:rsidR="00852150" w:rsidRPr="00325B42">
        <w:t>,</w:t>
      </w:r>
      <w:r w:rsidR="007C3658" w:rsidRPr="00325B42">
        <w:t xml:space="preserve"> w</w:t>
      </w:r>
      <w:r w:rsidR="00852150" w:rsidRPr="00325B42">
        <w:t>ere</w:t>
      </w:r>
      <w:r w:rsidR="007C3658" w:rsidRPr="00325B42">
        <w:t xml:space="preserve"> also</w:t>
      </w:r>
      <w:r w:rsidR="007C3658" w:rsidRPr="00593870">
        <w:t xml:space="preserve"> upregulated in the second trimester.</w:t>
      </w:r>
      <w:r w:rsidR="00852150" w:rsidRPr="00593870">
        <w:t xml:space="preserve">  </w:t>
      </w:r>
      <w:r w:rsidR="00E118F7" w:rsidRPr="00593870">
        <w:t xml:space="preserve">DKK3 inhibits canonical </w:t>
      </w:r>
      <w:r w:rsidR="00E118F7" w:rsidRPr="00864600">
        <w:t>W</w:t>
      </w:r>
      <w:r w:rsidR="00864600" w:rsidRPr="00864600">
        <w:t>NT</w:t>
      </w:r>
      <w:r w:rsidR="00E118F7" w:rsidRPr="00593870">
        <w:t xml:space="preserve"> signalling by disrupting binding of LRP-5/6 to the W</w:t>
      </w:r>
      <w:r w:rsidR="00864600">
        <w:t>NT</w:t>
      </w:r>
      <w:r w:rsidR="00E118F7" w:rsidRPr="00593870">
        <w:t>/FZD complex. This suggest</w:t>
      </w:r>
      <w:r w:rsidR="008C03AD">
        <w:t>s</w:t>
      </w:r>
      <w:r w:rsidR="00E118F7" w:rsidRPr="00593870">
        <w:t xml:space="preserve"> </w:t>
      </w:r>
      <w:r w:rsidR="003A44E3">
        <w:t xml:space="preserve">that </w:t>
      </w:r>
      <w:r w:rsidR="00E118F7" w:rsidRPr="00593870">
        <w:t xml:space="preserve">paracrine mechanisms </w:t>
      </w:r>
      <w:r w:rsidR="003A44E3">
        <w:t>play a role in the</w:t>
      </w:r>
      <w:r w:rsidR="003A44E3" w:rsidRPr="00593870">
        <w:t xml:space="preserve"> </w:t>
      </w:r>
      <w:r w:rsidR="00E118F7" w:rsidRPr="00593870">
        <w:t>regulat</w:t>
      </w:r>
      <w:r w:rsidR="003A44E3">
        <w:t xml:space="preserve">ion of </w:t>
      </w:r>
      <w:r w:rsidR="00E118F7" w:rsidRPr="00593870">
        <w:t xml:space="preserve">trophoblast invasion in the second trimester. </w:t>
      </w:r>
      <w:r w:rsidR="00852150" w:rsidRPr="00593870">
        <w:t xml:space="preserve">The majority of the </w:t>
      </w:r>
      <w:r w:rsidR="00852150" w:rsidRPr="00864600">
        <w:t>W</w:t>
      </w:r>
      <w:r w:rsidR="00864600" w:rsidRPr="00864600">
        <w:t>NT</w:t>
      </w:r>
      <w:r w:rsidR="00852150" w:rsidRPr="00593870">
        <w:t xml:space="preserve"> </w:t>
      </w:r>
      <w:r w:rsidR="00866429">
        <w:t xml:space="preserve">signalling transcripts </w:t>
      </w:r>
      <w:r w:rsidR="00866429">
        <w:lastRenderedPageBreak/>
        <w:t>upregula</w:t>
      </w:r>
      <w:r w:rsidR="00852150" w:rsidRPr="00593870">
        <w:t>ted in the second trimester</w:t>
      </w:r>
      <w:r w:rsidR="003A44E3">
        <w:t xml:space="preserve"> were</w:t>
      </w:r>
      <w:r w:rsidR="00852150" w:rsidRPr="00593870">
        <w:t xml:space="preserve"> localised to EVT, whilst the first trimester transcripts that were upregulated</w:t>
      </w:r>
      <w:r w:rsidR="003A44E3">
        <w:t xml:space="preserve"> were</w:t>
      </w:r>
      <w:r w:rsidR="00852150" w:rsidRPr="00593870">
        <w:t xml:space="preserve"> localised to</w:t>
      </w:r>
      <w:r w:rsidR="003A44E3">
        <w:t xml:space="preserve"> both</w:t>
      </w:r>
      <w:r w:rsidR="00852150" w:rsidRPr="00593870">
        <w:t xml:space="preserve"> EVT and </w:t>
      </w:r>
      <w:r w:rsidR="003A44E3">
        <w:t>villous</w:t>
      </w:r>
      <w:r w:rsidR="003A44E3" w:rsidRPr="00593870">
        <w:t xml:space="preserve"> </w:t>
      </w:r>
      <w:r w:rsidR="00852150" w:rsidRPr="00593870">
        <w:t>syncytiotrophoblast (</w:t>
      </w:r>
      <w:r w:rsidR="00852150" w:rsidRPr="00866429">
        <w:t xml:space="preserve">Fig. </w:t>
      </w:r>
      <w:r w:rsidR="006141EE" w:rsidRPr="00866429">
        <w:t>4</w:t>
      </w:r>
      <w:r w:rsidR="00852150" w:rsidRPr="00866429">
        <w:t>B</w:t>
      </w:r>
      <w:r w:rsidR="00852150" w:rsidRPr="00593870">
        <w:t xml:space="preserve">). </w:t>
      </w:r>
      <w:r w:rsidR="007C3658" w:rsidRPr="00593870">
        <w:t xml:space="preserve"> </w:t>
      </w:r>
    </w:p>
    <w:p w14:paraId="35CDAA68" w14:textId="77777777" w:rsidR="001F0750" w:rsidRPr="00593870" w:rsidRDefault="001F0750">
      <w:pPr>
        <w:jc w:val="both"/>
        <w:rPr>
          <w:color w:val="FF0000"/>
        </w:rPr>
      </w:pPr>
    </w:p>
    <w:p w14:paraId="2E0F31C6" w14:textId="6A5148AD" w:rsidR="001F0750" w:rsidRPr="00593870" w:rsidRDefault="001F0750">
      <w:pPr>
        <w:jc w:val="both"/>
        <w:rPr>
          <w:color w:val="FF0000"/>
        </w:rPr>
      </w:pPr>
    </w:p>
    <w:p w14:paraId="727F3B72" w14:textId="2AE34A8C" w:rsidR="00975FFA" w:rsidRPr="00593870" w:rsidRDefault="00244307" w:rsidP="00BC7058">
      <w:pPr>
        <w:spacing w:after="240"/>
        <w:jc w:val="both"/>
        <w:rPr>
          <w:b/>
          <w:sz w:val="28"/>
          <w:szCs w:val="28"/>
        </w:rPr>
      </w:pPr>
      <w:r w:rsidRPr="00593870">
        <w:rPr>
          <w:b/>
          <w:sz w:val="28"/>
          <w:szCs w:val="28"/>
        </w:rPr>
        <w:t>E</w:t>
      </w:r>
      <w:r w:rsidR="00975FFA" w:rsidRPr="00593870">
        <w:rPr>
          <w:b/>
          <w:sz w:val="28"/>
          <w:szCs w:val="28"/>
        </w:rPr>
        <w:t>xtracellular matrix</w:t>
      </w:r>
      <w:r w:rsidRPr="00593870">
        <w:rPr>
          <w:b/>
          <w:sz w:val="28"/>
          <w:szCs w:val="28"/>
        </w:rPr>
        <w:t xml:space="preserve"> and angiogenesis</w:t>
      </w:r>
    </w:p>
    <w:p w14:paraId="641CC9E4" w14:textId="6CFF725F" w:rsidR="003C6BA3" w:rsidRDefault="009830F2" w:rsidP="00325B42">
      <w:pPr>
        <w:spacing w:after="240"/>
        <w:jc w:val="both"/>
      </w:pPr>
      <w:r>
        <w:t>S</w:t>
      </w:r>
      <w:r w:rsidR="00401D59" w:rsidRPr="00593870">
        <w:t xml:space="preserve">ignificant differences </w:t>
      </w:r>
      <w:r>
        <w:t xml:space="preserve">were </w:t>
      </w:r>
      <w:r w:rsidR="00BA5A17">
        <w:t xml:space="preserve">found </w:t>
      </w:r>
      <w:r w:rsidRPr="00593870">
        <w:t xml:space="preserve">between the first and second trimester </w:t>
      </w:r>
      <w:r w:rsidR="00401D59" w:rsidRPr="00593870">
        <w:t xml:space="preserve">in placental expression of transcripts regulating </w:t>
      </w:r>
      <w:r w:rsidR="00BA5A17">
        <w:t xml:space="preserve">the </w:t>
      </w:r>
      <w:r w:rsidR="00401D59" w:rsidRPr="00593870">
        <w:t>extracellular matrix (ECM) re</w:t>
      </w:r>
      <w:r w:rsidR="00244307" w:rsidRPr="00593870">
        <w:t>modelling</w:t>
      </w:r>
      <w:r w:rsidR="00401D59" w:rsidRPr="00593870">
        <w:t xml:space="preserve"> (</w:t>
      </w:r>
      <w:r w:rsidR="00401D59" w:rsidRPr="00866429">
        <w:t xml:space="preserve">Fig. </w:t>
      </w:r>
      <w:r w:rsidR="002D0231" w:rsidRPr="00866429">
        <w:t>4</w:t>
      </w:r>
      <w:r w:rsidR="00F978F1">
        <w:t>C</w:t>
      </w:r>
      <w:r w:rsidR="00401D59" w:rsidRPr="00593870">
        <w:t xml:space="preserve">). </w:t>
      </w:r>
      <w:r w:rsidR="003C6BA3" w:rsidRPr="00F57051">
        <w:t xml:space="preserve">The expression of laminins, ECM components of the basal lamina, and of cell-matrix adhesion molecules was differentially regulated in the first and second trimester, in particular laminin </w:t>
      </w:r>
      <w:r w:rsidR="003C6BA3" w:rsidRPr="00F57051">
        <w:rPr>
          <w:i/>
        </w:rPr>
        <w:t>LAMA1</w:t>
      </w:r>
      <w:r w:rsidR="003C6BA3" w:rsidRPr="00F57051">
        <w:t xml:space="preserve"> was highly expressed in the first trimester </w:t>
      </w:r>
      <w:r w:rsidR="00BA5A17">
        <w:t>whereas</w:t>
      </w:r>
      <w:r w:rsidR="00BA5A17" w:rsidRPr="00F57051">
        <w:t xml:space="preserve"> </w:t>
      </w:r>
      <w:r w:rsidR="003C6BA3" w:rsidRPr="00F57051">
        <w:rPr>
          <w:i/>
        </w:rPr>
        <w:t>LAMB3, LAMA2, LAMC3</w:t>
      </w:r>
      <w:r w:rsidR="003C6BA3" w:rsidRPr="00F57051">
        <w:t xml:space="preserve"> were increased in the second trimester. Laminins have an important role during implantation </w:t>
      </w:r>
      <w:r w:rsidR="003C6BA3" w:rsidRPr="00F57051">
        <w:fldChar w:fldCharType="begin"/>
      </w:r>
      <w:r w:rsidR="00A96C44">
        <w:instrText xml:space="preserve"> ADDIN EN.CITE &lt;EndNote&gt;&lt;Cite&gt;&lt;Author&gt;Haouzi&lt;/Author&gt;&lt;Year&gt;2011&lt;/Year&gt;&lt;RecNum&gt;957&lt;/RecNum&gt;&lt;DisplayText&gt;(62)&lt;/DisplayText&gt;&lt;record&gt;&lt;rec-number&gt;957&lt;/rec-number&gt;&lt;foreign-keys&gt;&lt;key app="EN" db-id="etfv0p229szrt2eewfrv2xdyf0rt2v0rvrzs" timestamp="1580213228"&gt;957&lt;/key&gt;&lt;/foreign-keys&gt;&lt;ref-type name="Journal Article"&gt;17&lt;/ref-type&gt;&lt;contributors&gt;&lt;authors&gt;&lt;author&gt;Haouzi, D.&lt;/author&gt;&lt;author&gt;Dechaud, H.&lt;/author&gt;&lt;author&gt;Assou, S.&lt;/author&gt;&lt;author&gt;Monzo, C.&lt;/author&gt;&lt;author&gt;de Vos, J.&lt;/author&gt;&lt;author&gt;Hamamah, S.&lt;/author&gt;&lt;/authors&gt;&lt;/contributors&gt;&lt;auth-address&gt;CHU Montpellier, Institut de Recherche en Biotherapie, Hopital Saint-Eloi, Montpellier F-34295, France.&lt;/auth-address&gt;&lt;titles&gt;&lt;title&gt;Transcriptome analysis reveals dialogues between human trophectoderm and endometrial cells during the implantation period&lt;/title&gt;&lt;secondary-title&gt;Hum Reprod&lt;/secondary-title&gt;&lt;/titles&gt;&lt;periodical&gt;&lt;full-title&gt;Hum Reprod&lt;/full-title&gt;&lt;/periodical&gt;&lt;pages&gt;1440-9&lt;/pages&gt;&lt;volume&gt;26&lt;/volume&gt;&lt;number&gt;6&lt;/number&gt;&lt;edition&gt;2011/03/24&lt;/edition&gt;&lt;keywords&gt;&lt;keyword&gt;Adult&lt;/keyword&gt;&lt;keyword&gt;Cell Adhesion Molecules/metabolism&lt;/keyword&gt;&lt;keyword&gt;Cytokines/metabolism&lt;/keyword&gt;&lt;keyword&gt;Embryo Implantation/*genetics&lt;/keyword&gt;&lt;keyword&gt;Embryo Transfer&lt;/keyword&gt;&lt;keyword&gt;Endometrium/*metabolism&lt;/keyword&gt;&lt;keyword&gt;Female&lt;/keyword&gt;&lt;keyword&gt;Fertilization in Vitro&lt;/keyword&gt;&lt;keyword&gt;*Gene Expression Profiling&lt;/keyword&gt;&lt;keyword&gt;Humans&lt;/keyword&gt;&lt;keyword&gt;Pregnancy&lt;/keyword&gt;&lt;keyword&gt;Receptor, Platelet-Derived Growth Factor alpha/biosynthesis&lt;/keyword&gt;&lt;keyword&gt;Signal Transduction&lt;/keyword&gt;&lt;keyword&gt;Trophoblasts/*metabolism&lt;/keyword&gt;&lt;/keywords&gt;&lt;dates&gt;&lt;year&gt;2011&lt;/year&gt;&lt;pub-dates&gt;&lt;date&gt;Jun&lt;/date&gt;&lt;/pub-dates&gt;&lt;/dates&gt;&lt;isbn&gt;1460-2350 (Electronic)&amp;#xD;0268-1161 (Linking)&lt;/isbn&gt;&lt;accession-num&gt;21427117&lt;/accession-num&gt;&lt;urls&gt;&lt;related-urls&gt;&lt;url&gt;https://www.ncbi.nlm.nih.gov/pubmed/21427117&lt;/url&gt;&lt;/related-urls&gt;&lt;/urls&gt;&lt;electronic-resource-num&gt;10.1093/humrep/der075&lt;/electronic-resource-num&gt;&lt;/record&gt;&lt;/Cite&gt;&lt;/EndNote&gt;</w:instrText>
      </w:r>
      <w:r w:rsidR="003C6BA3" w:rsidRPr="00F57051">
        <w:fldChar w:fldCharType="separate"/>
      </w:r>
      <w:r w:rsidR="00A96C44">
        <w:rPr>
          <w:noProof/>
        </w:rPr>
        <w:t>(62)</w:t>
      </w:r>
      <w:r w:rsidR="003C6BA3" w:rsidRPr="00F57051">
        <w:fldChar w:fldCharType="end"/>
      </w:r>
      <w:r w:rsidR="003C6BA3" w:rsidRPr="00F57051">
        <w:t xml:space="preserve">, maintenance of trophoblast stemness </w:t>
      </w:r>
      <w:r w:rsidR="003C6BA3" w:rsidRPr="00F57051">
        <w:fldChar w:fldCharType="begin"/>
      </w:r>
      <w:r w:rsidR="00A96C44">
        <w:instrText xml:space="preserve"> ADDIN EN.CITE &lt;EndNote&gt;&lt;Cite&gt;&lt;Author&gt;Kiyozumi&lt;/Author&gt;&lt;Year&gt;2020&lt;/Year&gt;&lt;RecNum&gt;962&lt;/RecNum&gt;&lt;DisplayText&gt;(63)&lt;/DisplayText&gt;&lt;record&gt;&lt;rec-number&gt;962&lt;/rec-number&gt;&lt;foreign-keys&gt;&lt;key app="EN" db-id="etfv0p229szrt2eewfrv2xdyf0rt2v0rvrzs" timestamp="1580316423"&gt;962&lt;/key&gt;&lt;/foreign-keys&gt;&lt;ref-type name="Journal Article"&gt;17&lt;/ref-type&gt;&lt;contributors&gt;&lt;authors&gt;&lt;author&gt;Kiyozumi, D.&lt;/author&gt;&lt;author&gt;Nakano, I.&lt;/author&gt;&lt;author&gt;Sato-Nishiuchi, R.&lt;/author&gt;&lt;author&gt;Tanaka, S.&lt;/author&gt;&lt;author&gt;Sekiguchi, K.&lt;/author&gt;&lt;/authors&gt;&lt;/contributors&gt;&lt;auth-address&gt;Laboratory of Extracellular Matrix Biochemistry, Institute for Protein Research, Osaka University, Osaka, Japan.&amp;#xD;Graduate School of Agricultural and Life Sciences, The University of Tokyo, Tokyo, Japan.&amp;#xD;Laboratory of Extracellular Matrix Biochemistry, Institute for Protein Research, Osaka University, Osaka, Japan sekiguch@protein.osaka-u.ac.jp.&lt;/auth-address&gt;&lt;titles&gt;&lt;title&gt;Laminin is the ECM niche for trophoblast stem cells&lt;/title&gt;&lt;secondary-title&gt;Life Sci Alliance&lt;/secondary-title&gt;&lt;/titles&gt;&lt;periodical&gt;&lt;full-title&gt;Life Sci Alliance&lt;/full-title&gt;&lt;/periodical&gt;&lt;volume&gt;3&lt;/volume&gt;&lt;number&gt;2&lt;/number&gt;&lt;edition&gt;2020/01/16&lt;/edition&gt;&lt;dates&gt;&lt;year&gt;2020&lt;/year&gt;&lt;pub-dates&gt;&lt;date&gt;Feb&lt;/date&gt;&lt;/pub-dates&gt;&lt;/dates&gt;&lt;isbn&gt;2575-1077 (Electronic)&amp;#xD;2575-1077 (Linking)&lt;/isbn&gt;&lt;accession-num&gt;31937556&lt;/accession-num&gt;&lt;urls&gt;&lt;related-urls&gt;&lt;url&gt;https://www.ncbi.nlm.nih.gov/pubmed/31937556&lt;/url&gt;&lt;/related-urls&gt;&lt;/urls&gt;&lt;electronic-resource-num&gt;10.26508/lsa.201900515&lt;/electronic-resource-num&gt;&lt;/record&gt;&lt;/Cite&gt;&lt;/EndNote&gt;</w:instrText>
      </w:r>
      <w:r w:rsidR="003C6BA3" w:rsidRPr="00F57051">
        <w:fldChar w:fldCharType="separate"/>
      </w:r>
      <w:r w:rsidR="00A96C44">
        <w:rPr>
          <w:noProof/>
        </w:rPr>
        <w:t>(63)</w:t>
      </w:r>
      <w:r w:rsidR="003C6BA3" w:rsidRPr="00F57051">
        <w:fldChar w:fldCharType="end"/>
      </w:r>
      <w:r w:rsidR="003C6BA3" w:rsidRPr="00F57051">
        <w:t xml:space="preserve"> and EVT migration </w:t>
      </w:r>
      <w:r w:rsidR="003C6BA3" w:rsidRPr="00F57051">
        <w:fldChar w:fldCharType="begin">
          <w:fldData xml:space="preserve">PEVuZE5vdGU+PENpdGU+PEF1dGhvcj5aaGFuZzwvQXV0aG9yPjxZZWFyPjIwMTg8L1llYXI+PFJl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</w:fldData>
        </w:fldChar>
      </w:r>
      <w:r w:rsidR="00A96C44">
        <w:instrText xml:space="preserve"> ADDIN EN.CITE </w:instrText>
      </w:r>
      <w:r w:rsidR="00A96C44">
        <w:fldChar w:fldCharType="begin">
          <w:fldData xml:space="preserve">PEVuZE5vdGU+PENpdGU+PEF1dGhvcj5aaGFuZzwvQXV0aG9yPjxZZWFyPjIwMTg8L1llYXI+PFJl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</w:fldData>
        </w:fldChar>
      </w:r>
      <w:r w:rsidR="00A96C44">
        <w:instrText xml:space="preserve"> ADDIN EN.CITE.DATA </w:instrText>
      </w:r>
      <w:r w:rsidR="00A96C44">
        <w:fldChar w:fldCharType="end"/>
      </w:r>
      <w:r w:rsidR="003C6BA3" w:rsidRPr="00F57051">
        <w:fldChar w:fldCharType="separate"/>
      </w:r>
      <w:r w:rsidR="00A96C44">
        <w:rPr>
          <w:noProof/>
        </w:rPr>
        <w:t>(64)</w:t>
      </w:r>
      <w:r w:rsidR="003C6BA3" w:rsidRPr="00F57051">
        <w:fldChar w:fldCharType="end"/>
      </w:r>
      <w:r w:rsidR="003C6BA3" w:rsidRPr="00F57051">
        <w:t xml:space="preserve">. </w:t>
      </w:r>
      <w:r w:rsidR="003C6BA3" w:rsidRPr="00794E09">
        <w:t xml:space="preserve">LAMA1, which is upregulated in the first </w:t>
      </w:r>
      <w:r w:rsidR="00BA5A17">
        <w:t xml:space="preserve">compared to the second </w:t>
      </w:r>
      <w:r w:rsidR="003C6BA3" w:rsidRPr="00794E09">
        <w:t xml:space="preserve">trimester, was also found to be overexpressed in the trophectoderm of the early blastocyst during the time of implantation and its interaction with adhesion molecules is likely to facilitate the trophectoderm-endometrium dialogue </w:t>
      </w:r>
      <w:r w:rsidR="003C6BA3" w:rsidRPr="00794E09">
        <w:fldChar w:fldCharType="begin"/>
      </w:r>
      <w:r w:rsidR="00A96C44">
        <w:instrText xml:space="preserve"> ADDIN EN.CITE &lt;EndNote&gt;&lt;Cite&gt;&lt;Author&gt;Haouzi&lt;/Author&gt;&lt;Year&gt;2011&lt;/Year&gt;&lt;RecNum&gt;957&lt;/RecNum&gt;&lt;DisplayText&gt;(62)&lt;/DisplayText&gt;&lt;record&gt;&lt;rec-number&gt;957&lt;/rec-number&gt;&lt;foreign-keys&gt;&lt;key app="EN" db-id="etfv0p229szrt2eewfrv2xdyf0rt2v0rvrzs" timestamp="1580213228"&gt;957&lt;/key&gt;&lt;/foreign-keys&gt;&lt;ref-type name="Journal Article"&gt;17&lt;/ref-type&gt;&lt;contributors&gt;&lt;authors&gt;&lt;author&gt;Haouzi, D.&lt;/author&gt;&lt;author&gt;Dechaud, H.&lt;/author&gt;&lt;author&gt;Assou, S.&lt;/author&gt;&lt;author&gt;Monzo, C.&lt;/author&gt;&lt;author&gt;de Vos, J.&lt;/author&gt;&lt;author&gt;Hamamah, S.&lt;/author&gt;&lt;/authors&gt;&lt;/contributors&gt;&lt;auth-address&gt;CHU Montpellier, Institut de Recherche en Biotherapie, Hopital Saint-Eloi, Montpellier F-34295, France.&lt;/auth-address&gt;&lt;titles&gt;&lt;title&gt;Transcriptome analysis reveals dialogues between human trophectoderm and endometrial cells during the implantation period&lt;/title&gt;&lt;secondary-title&gt;Hum Reprod&lt;/secondary-title&gt;&lt;/titles&gt;&lt;periodical&gt;&lt;full-title&gt;Hum Reprod&lt;/full-title&gt;&lt;/periodical&gt;&lt;pages&gt;1440-9&lt;/pages&gt;&lt;volume&gt;26&lt;/volume&gt;&lt;number&gt;6&lt;/number&gt;&lt;edition&gt;2011/03/24&lt;/edition&gt;&lt;keywords&gt;&lt;keyword&gt;Adult&lt;/keyword&gt;&lt;keyword&gt;Cell Adhesion Molecules/metabolism&lt;/keyword&gt;&lt;keyword&gt;Cytokines/metabolism&lt;/keyword&gt;&lt;keyword&gt;Embryo Implantation/*genetics&lt;/keyword&gt;&lt;keyword&gt;Embryo Transfer&lt;/keyword&gt;&lt;keyword&gt;Endometrium/*metabolism&lt;/keyword&gt;&lt;keyword&gt;Female&lt;/keyword&gt;&lt;keyword&gt;Fertilization in Vitro&lt;/keyword&gt;&lt;keyword&gt;*Gene Expression Profiling&lt;/keyword&gt;&lt;keyword&gt;Humans&lt;/keyword&gt;&lt;keyword&gt;Pregnancy&lt;/keyword&gt;&lt;keyword&gt;Receptor, Platelet-Derived Growth Factor alpha/biosynthesis&lt;/keyword&gt;&lt;keyword&gt;Signal Transduction&lt;/keyword&gt;&lt;keyword&gt;Trophoblasts/*metabolism&lt;/keyword&gt;&lt;/keywords&gt;&lt;dates&gt;&lt;year&gt;2011&lt;/year&gt;&lt;pub-dates&gt;&lt;date&gt;Jun&lt;/date&gt;&lt;/pub-dates&gt;&lt;/dates&gt;&lt;isbn&gt;1460-2350 (Electronic)&amp;#xD;0268-1161 (Linking)&lt;/isbn&gt;&lt;accession-num&gt;21427117&lt;/accession-num&gt;&lt;urls&gt;&lt;related-urls&gt;&lt;url&gt;https://www.ncbi.nlm.nih.gov/pubmed/21427117&lt;/url&gt;&lt;/related-urls&gt;&lt;/urls&gt;&lt;electronic-resource-num&gt;10.1093/humrep/der075&lt;/electronic-resource-num&gt;&lt;/record&gt;&lt;/Cite&gt;&lt;/EndNote&gt;</w:instrText>
      </w:r>
      <w:r w:rsidR="003C6BA3" w:rsidRPr="00794E09">
        <w:fldChar w:fldCharType="separate"/>
      </w:r>
      <w:r w:rsidR="00A96C44">
        <w:rPr>
          <w:noProof/>
        </w:rPr>
        <w:t>(62)</w:t>
      </w:r>
      <w:r w:rsidR="003C6BA3" w:rsidRPr="00794E09">
        <w:fldChar w:fldCharType="end"/>
      </w:r>
      <w:r w:rsidR="003C6BA3" w:rsidRPr="00794E09">
        <w:t>.</w:t>
      </w:r>
    </w:p>
    <w:p w14:paraId="2B70C376" w14:textId="3F5B2393" w:rsidR="00244307" w:rsidRDefault="003C6BA3" w:rsidP="00DE089B">
      <w:pPr>
        <w:jc w:val="both"/>
        <w:rPr>
          <w:lang w:val="en-US"/>
        </w:rPr>
      </w:pPr>
      <w:r>
        <w:t>Shortly</w:t>
      </w:r>
      <w:r w:rsidRPr="00593870">
        <w:t xml:space="preserve"> </w:t>
      </w:r>
      <w:r w:rsidR="00401D59" w:rsidRPr="00593870">
        <w:t xml:space="preserve">after implantation, </w:t>
      </w:r>
      <w:r w:rsidR="00F761E8" w:rsidRPr="00593870">
        <w:t xml:space="preserve">the extravillous trophoblast migrate from the placenta into the endometrium where they are involved in the remodeling of the maternal spiral arteries that ultimately supply the placenta. </w:t>
      </w:r>
      <w:r w:rsidR="00205985">
        <w:t>The i</w:t>
      </w:r>
      <w:r w:rsidR="00F761E8" w:rsidRPr="00593870">
        <w:t xml:space="preserve">nvasive properties of these cells </w:t>
      </w:r>
      <w:r w:rsidR="00244307" w:rsidRPr="00593870">
        <w:t>are</w:t>
      </w:r>
      <w:r w:rsidR="00F761E8" w:rsidRPr="00593870">
        <w:t xml:space="preserve"> widely attributed to t</w:t>
      </w:r>
      <w:r w:rsidR="00244307" w:rsidRPr="00593870">
        <w:t xml:space="preserve">he matrix metalloproteinases </w:t>
      </w:r>
      <w:r w:rsidR="00F761E8" w:rsidRPr="00593870">
        <w:t xml:space="preserve">2 </w:t>
      </w:r>
      <w:r w:rsidR="00244307" w:rsidRPr="00593870">
        <w:t xml:space="preserve">and </w:t>
      </w:r>
      <w:r w:rsidR="00F761E8" w:rsidRPr="00593870">
        <w:t xml:space="preserve">9. </w:t>
      </w:r>
      <w:r w:rsidR="00401D59" w:rsidRPr="00593870">
        <w:t xml:space="preserve"> </w:t>
      </w:r>
      <w:r w:rsidR="007B38BD" w:rsidRPr="00593870">
        <w:t>MMP-2 mediates trophoblast invasion during the early implantation stage up to 7</w:t>
      </w:r>
      <w:r w:rsidR="00A632B0">
        <w:t>-</w:t>
      </w:r>
      <w:r w:rsidR="007B38BD" w:rsidRPr="00593870">
        <w:t xml:space="preserve">8 weeks of gestation, whereas MMP-9 facilitates subsequent invasion </w:t>
      </w:r>
      <w:r w:rsidR="00554AB2">
        <w:fldChar w:fldCharType="begin">
          <w:fldData xml:space="preserve">PEVuZE5vdGU+PENpdGU+PEF1dGhvcj5TdGF1bi1SYW08L0F1dGhvcj48WWVhcj4yMDA0PC9ZZWFy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</w:fldData>
        </w:fldChar>
      </w:r>
      <w:r w:rsidR="00A96C44">
        <w:instrText xml:space="preserve"> ADDIN EN.CITE </w:instrText>
      </w:r>
      <w:r w:rsidR="00A96C44">
        <w:fldChar w:fldCharType="begin">
          <w:fldData xml:space="preserve">PEVuZE5vdGU+PENpdGU+PEF1dGhvcj5TdGF1bi1SYW08L0F1dGhvcj48WWVhcj4yMDA0PC9ZZWFy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</w:fldData>
        </w:fldChar>
      </w:r>
      <w:r w:rsidR="00A96C44">
        <w:instrText xml:space="preserve"> ADDIN EN.CITE.DATA </w:instrText>
      </w:r>
      <w:r w:rsidR="00A96C44">
        <w:fldChar w:fldCharType="end"/>
      </w:r>
      <w:r w:rsidR="00554AB2">
        <w:fldChar w:fldCharType="separate"/>
      </w:r>
      <w:r w:rsidR="00A96C44">
        <w:rPr>
          <w:noProof/>
        </w:rPr>
        <w:t>(65, 66)</w:t>
      </w:r>
      <w:r w:rsidR="00554AB2">
        <w:fldChar w:fldCharType="end"/>
      </w:r>
      <w:r w:rsidR="007B38BD" w:rsidRPr="00593870">
        <w:t xml:space="preserve">. </w:t>
      </w:r>
      <w:r w:rsidR="00864600">
        <w:t xml:space="preserve"> </w:t>
      </w:r>
      <w:r w:rsidR="00DA07F5">
        <w:t>We</w:t>
      </w:r>
      <w:r w:rsidR="007B38BD" w:rsidRPr="00593870">
        <w:t xml:space="preserve"> found </w:t>
      </w:r>
      <w:r w:rsidR="00BA5A17">
        <w:t xml:space="preserve">an </w:t>
      </w:r>
      <w:r w:rsidR="007B38BD" w:rsidRPr="00593870">
        <w:t xml:space="preserve">upregulation </w:t>
      </w:r>
      <w:r w:rsidR="00DA07F5">
        <w:t>of</w:t>
      </w:r>
      <w:r w:rsidR="007B38BD" w:rsidRPr="00593870">
        <w:t xml:space="preserve"> </w:t>
      </w:r>
      <w:r>
        <w:t xml:space="preserve">the mRNAs for </w:t>
      </w:r>
      <w:r w:rsidR="007B38BD" w:rsidRPr="00593870">
        <w:rPr>
          <w:i/>
        </w:rPr>
        <w:t>MMP9</w:t>
      </w:r>
      <w:r w:rsidR="007B38BD" w:rsidRPr="00593870">
        <w:t xml:space="preserve"> (</w:t>
      </w:r>
      <w:r w:rsidR="00A866BE">
        <w:t>3.14</w:t>
      </w:r>
      <w:r w:rsidR="00BA5A17">
        <w:t>-</w:t>
      </w:r>
      <w:r w:rsidR="00BA5A17" w:rsidRPr="00593870">
        <w:t>fold</w:t>
      </w:r>
      <w:r w:rsidR="007B38BD" w:rsidRPr="00866429">
        <w:t>)</w:t>
      </w:r>
      <w:r w:rsidR="001A1083" w:rsidRPr="00866429">
        <w:t xml:space="preserve">, </w:t>
      </w:r>
      <w:r w:rsidR="001A1083" w:rsidRPr="00866429">
        <w:rPr>
          <w:i/>
        </w:rPr>
        <w:t>MMP1</w:t>
      </w:r>
      <w:r w:rsidR="001A1083" w:rsidRPr="00866429">
        <w:t xml:space="preserve"> (</w:t>
      </w:r>
      <w:r w:rsidR="00BA5A17">
        <w:t>7.9</w:t>
      </w:r>
      <w:r w:rsidR="00BA5A17" w:rsidRPr="00866429">
        <w:t>9</w:t>
      </w:r>
      <w:r w:rsidR="00BA5A17">
        <w:t>-</w:t>
      </w:r>
      <w:r w:rsidR="001A1083" w:rsidRPr="00866429">
        <w:t>fold)</w:t>
      </w:r>
      <w:r w:rsidR="002D0231" w:rsidRPr="00866429">
        <w:t xml:space="preserve"> </w:t>
      </w:r>
      <w:r w:rsidR="001A1083" w:rsidRPr="00866429">
        <w:t xml:space="preserve">and </w:t>
      </w:r>
      <w:r w:rsidR="001A1083" w:rsidRPr="00866429">
        <w:rPr>
          <w:i/>
        </w:rPr>
        <w:t xml:space="preserve">MMP28 </w:t>
      </w:r>
      <w:r w:rsidR="001A1083" w:rsidRPr="00866429">
        <w:t>(</w:t>
      </w:r>
      <w:r w:rsidR="00BA5A17">
        <w:t>3.77-</w:t>
      </w:r>
      <w:r w:rsidR="001A1083" w:rsidRPr="00866429">
        <w:t>fold</w:t>
      </w:r>
      <w:r w:rsidR="00BA5A17">
        <w:t>)</w:t>
      </w:r>
      <w:r w:rsidR="00DA07F5">
        <w:t xml:space="preserve"> </w:t>
      </w:r>
      <w:r w:rsidR="00DA07F5" w:rsidRPr="00593870">
        <w:t>in the second trimester</w:t>
      </w:r>
      <w:r w:rsidR="00DA07F5">
        <w:t>.</w:t>
      </w:r>
      <w:r w:rsidR="007B38BD" w:rsidRPr="00593870">
        <w:t xml:space="preserve"> </w:t>
      </w:r>
      <w:r w:rsidR="00F761E8" w:rsidRPr="00593870">
        <w:t xml:space="preserve">One of the most differentially expressed transcripts was </w:t>
      </w:r>
      <w:r w:rsidR="00F761E8" w:rsidRPr="00593870">
        <w:rPr>
          <w:i/>
        </w:rPr>
        <w:t xml:space="preserve">MEP1A </w:t>
      </w:r>
      <w:r w:rsidR="00CB18F8" w:rsidRPr="00EC032B">
        <w:t>(</w:t>
      </w:r>
      <w:r w:rsidR="00BA5A17" w:rsidRPr="00EC032B">
        <w:t>2.46</w:t>
      </w:r>
      <w:r w:rsidR="00BA5A17">
        <w:t>-</w:t>
      </w:r>
      <w:r w:rsidR="00CB18F8" w:rsidRPr="00EC032B">
        <w:t>fold)</w:t>
      </w:r>
      <w:r w:rsidR="00CB18F8">
        <w:rPr>
          <w:i/>
        </w:rPr>
        <w:t xml:space="preserve"> </w:t>
      </w:r>
      <w:r w:rsidR="00F761E8" w:rsidRPr="00593870">
        <w:t>that encode</w:t>
      </w:r>
      <w:r w:rsidR="001A1083" w:rsidRPr="00593870">
        <w:t>s</w:t>
      </w:r>
      <w:r w:rsidR="00F761E8" w:rsidRPr="00593870">
        <w:t xml:space="preserve"> </w:t>
      </w:r>
      <w:r w:rsidR="00BA5A17">
        <w:t xml:space="preserve">for </w:t>
      </w:r>
      <w:r w:rsidR="00F761E8" w:rsidRPr="00593870">
        <w:t xml:space="preserve">meprin, a member of the astacin family of metalloproteinases. </w:t>
      </w:r>
      <w:r>
        <w:t xml:space="preserve"> </w:t>
      </w:r>
      <w:r w:rsidR="00205985">
        <w:t>Meprins</w:t>
      </w:r>
      <w:r w:rsidR="00205985" w:rsidRPr="00593870">
        <w:t xml:space="preserve"> </w:t>
      </w:r>
      <w:r w:rsidR="00F761E8" w:rsidRPr="00593870">
        <w:t xml:space="preserve">can be secreted, and </w:t>
      </w:r>
      <w:r w:rsidR="00BA5A17">
        <w:t>thus</w:t>
      </w:r>
      <w:r w:rsidR="00BA5A17" w:rsidRPr="00593870">
        <w:t xml:space="preserve"> </w:t>
      </w:r>
      <w:r w:rsidR="00F761E8" w:rsidRPr="00593870">
        <w:t>may assist in matrix digestion, or membrane-bound, where they may be involved in the extracellular cleavage of proteins</w:t>
      </w:r>
      <w:r w:rsidR="00244307" w:rsidRPr="00593870">
        <w:t xml:space="preserve"> </w:t>
      </w:r>
      <w:r w:rsidR="00554AB2">
        <w:fldChar w:fldCharType="begin"/>
      </w:r>
      <w:r w:rsidR="00A96C44">
        <w:instrText xml:space="preserve"> ADDIN EN.CITE &lt;EndNote&gt;&lt;Cite&gt;&lt;Author&gt;Sterchi&lt;/Author&gt;&lt;Year&gt;2008&lt;/Year&gt;&lt;RecNum&gt;921&lt;/RecNum&gt;&lt;DisplayText&gt;(67)&lt;/DisplayText&gt;&lt;record&gt;&lt;rec-number&gt;921&lt;/rec-number&gt;&lt;foreign-keys&gt;&lt;key app="EN" db-id="etfv0p229szrt2eewfrv2xdyf0rt2v0rvrzs" timestamp="1575386024"&gt;921&lt;/key&gt;&lt;/foreign-keys&gt;&lt;ref-type name="Journal Article"&gt;17&lt;/ref-type&gt;&lt;contributors&gt;&lt;authors&gt;&lt;author&gt;Sterchi, E. E.&lt;/author&gt;&lt;author&gt;Stocker, W.&lt;/author&gt;&lt;author&gt;Bond, J. S.&lt;/author&gt;&lt;/authors&gt;&lt;/contributors&gt;&lt;auth-address&gt;Institute of Biochemistry and Molecular Biology, University of Berne, Buehlstrasse 28, CH-3012 Berne, Switzerland. erwin.sterchi@mci.unibe.ch&lt;/auth-address&gt;&lt;titles&gt;&lt;title&gt;Meprins, membrane-bound and secreted astacin metalloproteinases&lt;/title&gt;&lt;secondary-title&gt;Mol Aspects Med&lt;/secondary-title&gt;&lt;/titles&gt;&lt;periodical&gt;&lt;full-title&gt;Mol Aspects Med&lt;/full-title&gt;&lt;/periodical&gt;&lt;pages&gt;309-28&lt;/pages&gt;&lt;volume&gt;29&lt;/volume&gt;&lt;number&gt;5&lt;/number&gt;&lt;edition&gt;2008/09/12&lt;/edition&gt;&lt;keywords&gt;&lt;keyword&gt;Amino Acid Sequence&lt;/keyword&gt;&lt;keyword&gt;Animals&lt;/keyword&gt;&lt;keyword&gt;Humans&lt;/keyword&gt;&lt;keyword&gt;Intestinal Mucosa/cytology/enzymology&lt;/keyword&gt;&lt;keyword&gt;Metalloendopeptidases/chemistry/classification/genetics/*metabolism&lt;/keyword&gt;&lt;keyword&gt;Models, Molecular&lt;/keyword&gt;&lt;keyword&gt;Molecular Sequence Data&lt;/keyword&gt;&lt;keyword&gt;Phylogeny&lt;/keyword&gt;&lt;keyword&gt;Protein Conformation&lt;/keyword&gt;&lt;keyword&gt;Protein Subunits/chemistry/genetics/metabolism&lt;/keyword&gt;&lt;keyword&gt;Substrate Specificity&lt;/keyword&gt;&lt;keyword&gt;Tissue Distribution&lt;/keyword&gt;&lt;/keywords&gt;&lt;dates&gt;&lt;year&gt;2008&lt;/year&gt;&lt;pub-dates&gt;&lt;date&gt;Oct&lt;/date&gt;&lt;/pub-dates&gt;&lt;/dates&gt;&lt;isbn&gt;0098-2997 (Print)&amp;#xD;0098-2997 (Linking)&lt;/isbn&gt;&lt;accession-num&gt;18783725&lt;/accession-num&gt;&lt;urls&gt;&lt;related-urls&gt;&lt;url&gt;https://www.ncbi.nlm.nih.gov/pubmed/18783725&lt;/url&gt;&lt;/related-urls&gt;&lt;/urls&gt;&lt;custom2&gt;PMC2650038&lt;/custom2&gt;&lt;electronic-resource-num&gt;10.1016/j.mam.2008.08.002&lt;/electronic-resource-num&gt;&lt;/record&gt;&lt;/Cite&gt;&lt;/EndNote&gt;</w:instrText>
      </w:r>
      <w:r w:rsidR="00554AB2">
        <w:fldChar w:fldCharType="separate"/>
      </w:r>
      <w:r w:rsidR="00A96C44">
        <w:rPr>
          <w:noProof/>
        </w:rPr>
        <w:t>(67)</w:t>
      </w:r>
      <w:r w:rsidR="00554AB2">
        <w:fldChar w:fldCharType="end"/>
      </w:r>
      <w:r w:rsidR="00F761E8" w:rsidRPr="00593870">
        <w:t xml:space="preserve">.  </w:t>
      </w:r>
      <w:r w:rsidR="00244307" w:rsidRPr="00593870">
        <w:rPr>
          <w:lang w:val="en-US"/>
        </w:rPr>
        <w:t xml:space="preserve">Meprins can </w:t>
      </w:r>
      <w:r w:rsidR="00244307" w:rsidRPr="00593870">
        <w:t xml:space="preserve">hydrolyse biologically active peptides, cytokines, chemokines, and ECM proteins, </w:t>
      </w:r>
      <w:r w:rsidR="00244307" w:rsidRPr="00593870">
        <w:rPr>
          <w:lang w:val="en-US"/>
        </w:rPr>
        <w:t xml:space="preserve">in particular the basal lamina proteins (e.g. collagen type IV, laminin-1, nidogen-1 and fibronectin), as well as proteins involved in interactions between cells </w:t>
      </w:r>
      <w:r w:rsidR="00554AB2">
        <w:rPr>
          <w:lang w:val="en-US"/>
        </w:rPr>
        <w:fldChar w:fldCharType="begin">
          <w:fldData xml:space="preserve">PEVuZE5vdGU+PENpdGU+PEF1dGhvcj5Lb2hsZXI8L0F1dGhvcj48WWVhcj4yMDAwPC9ZZWFyPjxS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</w:fldData>
        </w:fldChar>
      </w:r>
      <w:r w:rsidR="00A96C44">
        <w:rPr>
          <w:lang w:val="en-US"/>
        </w:rPr>
        <w:instrText xml:space="preserve"> ADDIN EN.CITE </w:instrText>
      </w:r>
      <w:r w:rsidR="00A96C44">
        <w:rPr>
          <w:lang w:val="en-US"/>
        </w:rPr>
        <w:fldChar w:fldCharType="begin">
          <w:fldData xml:space="preserve">PEVuZE5vdGU+PENpdGU+PEF1dGhvcj5Lb2hsZXI8L0F1dGhvcj48WWVhcj4yMDAwPC9ZZWFyPjxS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</w:fldData>
        </w:fldChar>
      </w:r>
      <w:r w:rsidR="00A96C44">
        <w:rPr>
          <w:lang w:val="en-US"/>
        </w:rPr>
        <w:instrText xml:space="preserve"> ADDIN EN.CITE.DATA </w:instrText>
      </w:r>
      <w:r w:rsidR="00A96C44">
        <w:rPr>
          <w:lang w:val="en-US"/>
        </w:rPr>
      </w:r>
      <w:r w:rsidR="00A96C44">
        <w:rPr>
          <w:lang w:val="en-US"/>
        </w:rPr>
        <w:fldChar w:fldCharType="end"/>
      </w:r>
      <w:r w:rsidR="00554AB2">
        <w:rPr>
          <w:lang w:val="en-US"/>
        </w:rPr>
        <w:fldChar w:fldCharType="separate"/>
      </w:r>
      <w:r w:rsidR="00A96C44">
        <w:rPr>
          <w:noProof/>
          <w:lang w:val="en-US"/>
        </w:rPr>
        <w:t>(68-70)</w:t>
      </w:r>
      <w:r w:rsidR="00554AB2">
        <w:rPr>
          <w:lang w:val="en-US"/>
        </w:rPr>
        <w:fldChar w:fldCharType="end"/>
      </w:r>
      <w:r w:rsidR="00244307" w:rsidRPr="00593870">
        <w:rPr>
          <w:lang w:val="en-US"/>
        </w:rPr>
        <w:t xml:space="preserve">. Meprins are abundantly expressed </w:t>
      </w:r>
      <w:r w:rsidR="00866429">
        <w:rPr>
          <w:lang w:val="en-US"/>
        </w:rPr>
        <w:t>by</w:t>
      </w:r>
      <w:r w:rsidR="00244307" w:rsidRPr="00593870">
        <w:rPr>
          <w:lang w:val="en-US"/>
        </w:rPr>
        <w:t xml:space="preserve"> epithelial cells of the intestine, kidney and skin, and we show </w:t>
      </w:r>
      <w:r w:rsidR="00EB00A2">
        <w:rPr>
          <w:lang w:val="en-US"/>
        </w:rPr>
        <w:t>for the first time</w:t>
      </w:r>
      <w:r w:rsidR="00B6760F">
        <w:rPr>
          <w:lang w:val="en-US"/>
        </w:rPr>
        <w:t xml:space="preserve"> that</w:t>
      </w:r>
      <w:r w:rsidR="00EB00A2">
        <w:rPr>
          <w:lang w:val="en-US"/>
        </w:rPr>
        <w:t xml:space="preserve"> </w:t>
      </w:r>
      <w:r w:rsidR="00B6760F">
        <w:rPr>
          <w:lang w:val="en-US"/>
        </w:rPr>
        <w:t xml:space="preserve">are located in the </w:t>
      </w:r>
      <w:r w:rsidR="00244307" w:rsidRPr="00593870">
        <w:rPr>
          <w:lang w:val="en-US"/>
        </w:rPr>
        <w:t xml:space="preserve">villous </w:t>
      </w:r>
      <w:r w:rsidR="00B6760F">
        <w:rPr>
          <w:lang w:val="en-US"/>
        </w:rPr>
        <w:t>syncytio</w:t>
      </w:r>
      <w:r w:rsidR="00B6760F" w:rsidRPr="00593870">
        <w:rPr>
          <w:lang w:val="en-US"/>
        </w:rPr>
        <w:t>trophoblast</w:t>
      </w:r>
      <w:r w:rsidR="00244307" w:rsidRPr="00593870">
        <w:rPr>
          <w:lang w:val="en-US"/>
        </w:rPr>
        <w:t xml:space="preserve"> (</w:t>
      </w:r>
      <w:r w:rsidR="00244307" w:rsidRPr="00866429">
        <w:rPr>
          <w:lang w:val="en-US"/>
        </w:rPr>
        <w:t xml:space="preserve">Fig. </w:t>
      </w:r>
      <w:r w:rsidR="00F978F1">
        <w:rPr>
          <w:lang w:val="en-US"/>
        </w:rPr>
        <w:t>4D</w:t>
      </w:r>
      <w:r w:rsidR="00244307" w:rsidRPr="00593870">
        <w:rPr>
          <w:lang w:val="en-US"/>
        </w:rPr>
        <w:t>)</w:t>
      </w:r>
      <w:r w:rsidR="00205985">
        <w:rPr>
          <w:lang w:val="en-US"/>
        </w:rPr>
        <w:t>. We speculate</w:t>
      </w:r>
      <w:r w:rsidR="00C602C8">
        <w:rPr>
          <w:lang w:val="en-US"/>
        </w:rPr>
        <w:t xml:space="preserve"> </w:t>
      </w:r>
      <w:r w:rsidR="00B6760F">
        <w:rPr>
          <w:lang w:val="en-US"/>
        </w:rPr>
        <w:t xml:space="preserve">they </w:t>
      </w:r>
      <w:r w:rsidR="00C602C8">
        <w:rPr>
          <w:lang w:val="en-US"/>
        </w:rPr>
        <w:t xml:space="preserve">might be involved in remodeling </w:t>
      </w:r>
      <w:r w:rsidR="00B6760F">
        <w:rPr>
          <w:lang w:val="en-US"/>
        </w:rPr>
        <w:t xml:space="preserve">the </w:t>
      </w:r>
      <w:r w:rsidR="00C602C8">
        <w:rPr>
          <w:lang w:val="en-US"/>
        </w:rPr>
        <w:t>basement membrane during villous growth</w:t>
      </w:r>
      <w:r w:rsidR="00244307" w:rsidRPr="00593870">
        <w:rPr>
          <w:lang w:val="en-US"/>
        </w:rPr>
        <w:t>.</w:t>
      </w:r>
    </w:p>
    <w:p w14:paraId="006DC233" w14:textId="77777777" w:rsidR="00D64CE0" w:rsidRDefault="00D64CE0" w:rsidP="00244307">
      <w:pPr>
        <w:jc w:val="both"/>
      </w:pPr>
    </w:p>
    <w:p w14:paraId="5E8684F1" w14:textId="076E0CAE" w:rsidR="001F0750" w:rsidRPr="00593870" w:rsidRDefault="00F761E8" w:rsidP="00244307">
      <w:pPr>
        <w:jc w:val="both"/>
      </w:pPr>
      <w:r w:rsidRPr="00593870">
        <w:t xml:space="preserve">Vasculogenesis and angiogenesis are critical for successful placental exchange, and it is </w:t>
      </w:r>
      <w:r w:rsidR="001540DA">
        <w:t>suggested</w:t>
      </w:r>
      <w:r w:rsidRPr="00593870">
        <w:t xml:space="preserve"> that low oxygen conditions during the first trimester stimulate these processes. However, we did not find</w:t>
      </w:r>
      <w:r w:rsidR="00D12314">
        <w:t xml:space="preserve"> the</w:t>
      </w:r>
      <w:r w:rsidRPr="00593870">
        <w:t xml:space="preserve"> classical hypoxia-regulated factors, such as </w:t>
      </w:r>
      <w:r w:rsidRPr="00593870">
        <w:rPr>
          <w:i/>
        </w:rPr>
        <w:t>VEGF,</w:t>
      </w:r>
      <w:r w:rsidRPr="00593870">
        <w:t xml:space="preserve"> to be differentially expressed</w:t>
      </w:r>
      <w:r w:rsidR="003C6BA3">
        <w:t xml:space="preserve">.  This </w:t>
      </w:r>
      <w:r w:rsidR="00D12314">
        <w:t>supports</w:t>
      </w:r>
      <w:r w:rsidRPr="00593870">
        <w:t xml:space="preserve"> our </w:t>
      </w:r>
      <w:r w:rsidR="003C6BA3">
        <w:t xml:space="preserve">previous </w:t>
      </w:r>
      <w:r w:rsidR="00D12314">
        <w:t>findings showing</w:t>
      </w:r>
      <w:r w:rsidR="00D12314" w:rsidRPr="00593870">
        <w:t xml:space="preserve"> </w:t>
      </w:r>
      <w:r w:rsidRPr="00593870">
        <w:t xml:space="preserve">that HIF protein is not stabilised </w:t>
      </w:r>
      <w:r w:rsidR="00224BFE">
        <w:t>and signa</w:t>
      </w:r>
      <w:r w:rsidR="00205985">
        <w:t xml:space="preserve">ling </w:t>
      </w:r>
      <w:r w:rsidRPr="00593870">
        <w:t>during early pregnancy</w:t>
      </w:r>
      <w:r w:rsidR="00244307" w:rsidRPr="00593870">
        <w:t xml:space="preserve"> </w:t>
      </w:r>
      <w:r w:rsidR="00554AB2">
        <w:fldChar w:fldCharType="begin">
          <w:fldData xml:space="preserve">PEVuZE5vdGU+PENpdGU+PEF1dGhvcj5DaW5kcm92YS1EYXZpZXM8L0F1dGhvcj48WWVhcj4yMDE1
PC9ZZWFyPjxSZWNOdW0+NjI2PC9SZWNOdW0+PERpc3BsYXlUZXh0PigxNik8L0Rpc3BsYXlUZXh0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A96C44">
        <w:instrText xml:space="preserve"> ADDIN EN.CITE </w:instrText>
      </w:r>
      <w:r w:rsidR="00A96C44">
        <w:fldChar w:fldCharType="begin">
          <w:fldData xml:space="preserve">PEVuZE5vdGU+PENpdGU+PEF1dGhvcj5DaW5kcm92YS1EYXZpZXM8L0F1dGhvcj48WWVhcj4yMDE1
PC9ZZWFyPjxSZWNOdW0+NjI2PC9SZWNOdW0+PERpc3BsYXlUZXh0PigxNik8L0Rpc3BsYXlUZXh0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A96C44">
        <w:instrText xml:space="preserve"> ADDIN EN.CITE.DATA </w:instrText>
      </w:r>
      <w:r w:rsidR="00A96C44">
        <w:fldChar w:fldCharType="end"/>
      </w:r>
      <w:r w:rsidR="00554AB2">
        <w:fldChar w:fldCharType="separate"/>
      </w:r>
      <w:r w:rsidR="00A96C44">
        <w:rPr>
          <w:noProof/>
        </w:rPr>
        <w:t>(16)</w:t>
      </w:r>
      <w:r w:rsidR="00554AB2">
        <w:fldChar w:fldCharType="end"/>
      </w:r>
      <w:r w:rsidRPr="00593870">
        <w:t xml:space="preserve">. By contrast, transcripts encoding </w:t>
      </w:r>
      <w:r w:rsidR="007C4529">
        <w:t xml:space="preserve">other </w:t>
      </w:r>
      <w:r w:rsidR="00D12314" w:rsidRPr="00593870">
        <w:t>potent</w:t>
      </w:r>
      <w:r w:rsidR="007C4529" w:rsidRPr="00593870">
        <w:t xml:space="preserve"> regulators of angiogenesis </w:t>
      </w:r>
      <w:r w:rsidRPr="00593870">
        <w:t>angiogenin (</w:t>
      </w:r>
      <w:r w:rsidRPr="00593870">
        <w:rPr>
          <w:i/>
        </w:rPr>
        <w:t>ANG</w:t>
      </w:r>
      <w:r w:rsidRPr="00593870">
        <w:t>) and endoglin (</w:t>
      </w:r>
      <w:r w:rsidRPr="00593870">
        <w:rPr>
          <w:i/>
        </w:rPr>
        <w:t>ENG</w:t>
      </w:r>
      <w:r w:rsidRPr="00593870">
        <w:t>), were</w:t>
      </w:r>
      <w:r w:rsidR="00D12314">
        <w:t xml:space="preserve"> found to be</w:t>
      </w:r>
      <w:r w:rsidRPr="00593870">
        <w:t xml:space="preserve"> high</w:t>
      </w:r>
      <w:r w:rsidR="001540DA">
        <w:t xml:space="preserve">er during the </w:t>
      </w:r>
      <w:r w:rsidR="0003689F">
        <w:t xml:space="preserve">first </w:t>
      </w:r>
      <w:r w:rsidR="001540DA">
        <w:t xml:space="preserve">trimester </w:t>
      </w:r>
      <w:r w:rsidR="00B72823" w:rsidRPr="00593870">
        <w:t>(</w:t>
      </w:r>
      <w:r w:rsidR="00205985">
        <w:t xml:space="preserve">fold change </w:t>
      </w:r>
      <w:r w:rsidR="006C6B52">
        <w:t>5.72</w:t>
      </w:r>
      <w:r w:rsidRPr="00593870">
        <w:t xml:space="preserve"> and </w:t>
      </w:r>
      <w:r w:rsidR="006C6B52">
        <w:t>3.23</w:t>
      </w:r>
      <w:r w:rsidRPr="00593870">
        <w:t xml:space="preserve">, respectively). Angiogenin </w:t>
      </w:r>
      <w:r w:rsidR="007C4529">
        <w:t xml:space="preserve">mRNA and protein </w:t>
      </w:r>
      <w:r w:rsidRPr="00593870">
        <w:t>ha</w:t>
      </w:r>
      <w:r w:rsidR="00D12314">
        <w:t>ve</w:t>
      </w:r>
      <w:r w:rsidRPr="00593870">
        <w:t xml:space="preserve"> been localised </w:t>
      </w:r>
      <w:r w:rsidR="00D12314">
        <w:t>in</w:t>
      </w:r>
      <w:r w:rsidRPr="00593870">
        <w:t xml:space="preserve"> the trophoblast and endothelial cells of the fetal placental vessels</w:t>
      </w:r>
      <w:r w:rsidR="00244307" w:rsidRPr="00593870">
        <w:t xml:space="preserve"> </w:t>
      </w:r>
      <w:r w:rsidR="00554AB2">
        <w:fldChar w:fldCharType="begin">
          <w:fldData xml:space="preserve">PEVuZE5vdGU+PENpdGU+PEF1dGhvcj5QYXZsb3Y8L0F1dGhvcj48WWVhcj4yMDE0PC9ZZWFyPjxS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</w:fldData>
        </w:fldChar>
      </w:r>
      <w:r w:rsidR="00A96C44">
        <w:instrText xml:space="preserve"> ADDIN EN.CITE </w:instrText>
      </w:r>
      <w:r w:rsidR="00A96C44">
        <w:fldChar w:fldCharType="begin">
          <w:fldData xml:space="preserve">PEVuZE5vdGU+PENpdGU+PEF1dGhvcj5QYXZsb3Y8L0F1dGhvcj48WWVhcj4yMDE0PC9ZZWFyPjxS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</w:fldData>
        </w:fldChar>
      </w:r>
      <w:r w:rsidR="00A96C44">
        <w:instrText xml:space="preserve"> ADDIN EN.CITE.DATA </w:instrText>
      </w:r>
      <w:r w:rsidR="00A96C44">
        <w:fldChar w:fldCharType="end"/>
      </w:r>
      <w:r w:rsidR="00554AB2">
        <w:fldChar w:fldCharType="separate"/>
      </w:r>
      <w:r w:rsidR="00A96C44">
        <w:rPr>
          <w:noProof/>
        </w:rPr>
        <w:t>(71)</w:t>
      </w:r>
      <w:r w:rsidR="00554AB2">
        <w:fldChar w:fldCharType="end"/>
      </w:r>
      <w:r w:rsidRPr="00593870">
        <w:t xml:space="preserve">. </w:t>
      </w:r>
      <w:r w:rsidR="00244307" w:rsidRPr="00593870">
        <w:t xml:space="preserve">Markers of vascularisation such as </w:t>
      </w:r>
      <w:r w:rsidR="00244307" w:rsidRPr="00593870">
        <w:rPr>
          <w:i/>
        </w:rPr>
        <w:t>PECAM1</w:t>
      </w:r>
      <w:r w:rsidR="003C6BA3">
        <w:rPr>
          <w:i/>
        </w:rPr>
        <w:t xml:space="preserve"> (CD31)</w:t>
      </w:r>
      <w:r w:rsidR="00244307" w:rsidRPr="00593870">
        <w:rPr>
          <w:i/>
        </w:rPr>
        <w:t>, VWF, ICAM1</w:t>
      </w:r>
      <w:r w:rsidR="00244307" w:rsidRPr="00593870">
        <w:t xml:space="preserve"> were </w:t>
      </w:r>
      <w:r w:rsidR="00250FE0">
        <w:t xml:space="preserve">also </w:t>
      </w:r>
      <w:r w:rsidR="00244307" w:rsidRPr="00593870">
        <w:t xml:space="preserve">significantly upregulated </w:t>
      </w:r>
      <w:r w:rsidR="00EB00A2">
        <w:t>during</w:t>
      </w:r>
      <w:r w:rsidR="00EB00A2" w:rsidRPr="00593870">
        <w:t xml:space="preserve"> </w:t>
      </w:r>
      <w:r w:rsidR="00244307" w:rsidRPr="00593870">
        <w:t>the second trimester</w:t>
      </w:r>
      <w:r w:rsidR="00D12314">
        <w:t xml:space="preserve"> compared to the first t</w:t>
      </w:r>
      <w:r w:rsidR="00A632B0">
        <w:t>r</w:t>
      </w:r>
      <w:r w:rsidR="00D12314">
        <w:t>imester</w:t>
      </w:r>
      <w:r w:rsidR="00244307" w:rsidRPr="00593870">
        <w:t xml:space="preserve"> (</w:t>
      </w:r>
      <w:r w:rsidR="00244307" w:rsidRPr="00866429">
        <w:t>Fig</w:t>
      </w:r>
      <w:r w:rsidR="00554AB2">
        <w:t>s</w:t>
      </w:r>
      <w:r w:rsidR="00244307" w:rsidRPr="00866429">
        <w:t xml:space="preserve">. </w:t>
      </w:r>
      <w:r w:rsidR="00F978F1">
        <w:t>4C</w:t>
      </w:r>
      <w:r w:rsidR="00866429">
        <w:t xml:space="preserve">, </w:t>
      </w:r>
      <w:r w:rsidR="00F978F1">
        <w:t>E</w:t>
      </w:r>
      <w:r w:rsidR="00244307" w:rsidRPr="00593870">
        <w:t xml:space="preserve">), </w:t>
      </w:r>
      <w:r w:rsidR="00D12314">
        <w:t>indicating</w:t>
      </w:r>
      <w:r w:rsidR="00244307" w:rsidRPr="00593870">
        <w:t xml:space="preserve"> that</w:t>
      </w:r>
      <w:r w:rsidR="00D12314">
        <w:t xml:space="preserve"> the </w:t>
      </w:r>
      <w:r w:rsidR="00554AB2">
        <w:t xml:space="preserve">highly vascularised </w:t>
      </w:r>
      <w:r w:rsidR="00244307" w:rsidRPr="00593870">
        <w:t>t</w:t>
      </w:r>
      <w:r w:rsidR="00052DC1" w:rsidRPr="00593870">
        <w:t>erminal villi, the most important component of the villous tree for materno-fetal excha</w:t>
      </w:r>
      <w:r w:rsidR="00244307" w:rsidRPr="00593870">
        <w:t xml:space="preserve">nge, </w:t>
      </w:r>
      <w:r w:rsidR="0003689F">
        <w:t xml:space="preserve">develop rapidly </w:t>
      </w:r>
      <w:r w:rsidR="00244307" w:rsidRPr="00593870">
        <w:t>during the second</w:t>
      </w:r>
      <w:r w:rsidR="00052DC1" w:rsidRPr="00593870">
        <w:t xml:space="preserve"> half of pregnancy</w:t>
      </w:r>
      <w:r w:rsidR="00244307" w:rsidRPr="00593870">
        <w:t xml:space="preserve">. </w:t>
      </w:r>
    </w:p>
    <w:p w14:paraId="279155C9" w14:textId="0D94C3AF" w:rsidR="00244307" w:rsidRPr="00593870" w:rsidRDefault="00244307" w:rsidP="00244307">
      <w:pPr>
        <w:jc w:val="both"/>
      </w:pPr>
    </w:p>
    <w:p w14:paraId="212EA4A6" w14:textId="4AFAC641" w:rsidR="001F0750" w:rsidRPr="00593870" w:rsidRDefault="00244307" w:rsidP="00FF63CF">
      <w:pPr>
        <w:jc w:val="both"/>
      </w:pPr>
      <w:r w:rsidRPr="00593870">
        <w:rPr>
          <w:lang w:val="en-US"/>
        </w:rPr>
        <w:t xml:space="preserve">During pregnancy, the maternal immune system is modulated by signals from the placenta, with evidence of increased activation of innate cells in the systemic circulation. </w:t>
      </w:r>
      <w:r w:rsidRPr="00593870">
        <w:rPr>
          <w:lang w:val="en-US"/>
        </w:rPr>
        <w:lastRenderedPageBreak/>
        <w:t>Regulatory CD4</w:t>
      </w:r>
      <w:r w:rsidRPr="00593870">
        <w:rPr>
          <w:vertAlign w:val="superscript"/>
          <w:lang w:val="en-US"/>
        </w:rPr>
        <w:t>+</w:t>
      </w:r>
      <w:r w:rsidRPr="00593870">
        <w:rPr>
          <w:lang w:val="en-US"/>
        </w:rPr>
        <w:t>CD25</w:t>
      </w:r>
      <w:r w:rsidRPr="00593870">
        <w:rPr>
          <w:vertAlign w:val="superscript"/>
          <w:lang w:val="en-US"/>
        </w:rPr>
        <w:t>+</w:t>
      </w:r>
      <w:r w:rsidRPr="00593870">
        <w:rPr>
          <w:lang w:val="en-US"/>
        </w:rPr>
        <w:t>Foxp3</w:t>
      </w:r>
      <w:r w:rsidRPr="00593870">
        <w:rPr>
          <w:vertAlign w:val="superscript"/>
          <w:lang w:val="en-US"/>
        </w:rPr>
        <w:t>+</w:t>
      </w:r>
      <w:r w:rsidRPr="00593870">
        <w:rPr>
          <w:lang w:val="en-US"/>
        </w:rPr>
        <w:t xml:space="preserve"> T cells (Tregs) expand during the second and third trimesters of pregnancy in the peripheral blood and in the decidua, believed to be induced by paternal antigens and contributing to the local control of fetus-specific maternal immune responses </w:t>
      </w:r>
      <w:r w:rsidR="00554AB2">
        <w:rPr>
          <w:lang w:val="en-US"/>
        </w:rPr>
        <w:fldChar w:fldCharType="begin">
          <w:fldData xml:space="preserve">PEVuZE5vdGU+PENpdGU+PEF1dGhvcj5Sb3dlPC9BdXRob3I+PFllYXI+MjAxMjwvWWVhcj48UmVj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==
</w:fldData>
        </w:fldChar>
      </w:r>
      <w:r w:rsidR="00A96C44">
        <w:rPr>
          <w:lang w:val="en-US"/>
        </w:rPr>
        <w:instrText xml:space="preserve"> ADDIN EN.CITE </w:instrText>
      </w:r>
      <w:r w:rsidR="00A96C44">
        <w:rPr>
          <w:lang w:val="en-US"/>
        </w:rPr>
        <w:fldChar w:fldCharType="begin">
          <w:fldData xml:space="preserve">PEVuZE5vdGU+PENpdGU+PEF1dGhvcj5Sb3dlPC9BdXRob3I+PFllYXI+MjAxMjwvWWVhcj48UmVj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==
</w:fldData>
        </w:fldChar>
      </w:r>
      <w:r w:rsidR="00A96C44">
        <w:rPr>
          <w:lang w:val="en-US"/>
        </w:rPr>
        <w:instrText xml:space="preserve"> ADDIN EN.CITE.DATA </w:instrText>
      </w:r>
      <w:r w:rsidR="00A96C44">
        <w:rPr>
          <w:lang w:val="en-US"/>
        </w:rPr>
      </w:r>
      <w:r w:rsidR="00A96C44">
        <w:rPr>
          <w:lang w:val="en-US"/>
        </w:rPr>
        <w:fldChar w:fldCharType="end"/>
      </w:r>
      <w:r w:rsidR="00554AB2">
        <w:rPr>
          <w:lang w:val="en-US"/>
        </w:rPr>
        <w:fldChar w:fldCharType="separate"/>
      </w:r>
      <w:r w:rsidR="00A96C44">
        <w:rPr>
          <w:noProof/>
          <w:lang w:val="en-US"/>
        </w:rPr>
        <w:t>(72, 73)</w:t>
      </w:r>
      <w:r w:rsidR="00554AB2">
        <w:rPr>
          <w:lang w:val="en-US"/>
        </w:rPr>
        <w:fldChar w:fldCharType="end"/>
      </w:r>
      <w:r w:rsidRPr="00593870">
        <w:rPr>
          <w:lang w:val="en-US"/>
        </w:rPr>
        <w:t>.</w:t>
      </w:r>
      <w:r w:rsidRPr="00593870">
        <w:t xml:space="preserve"> </w:t>
      </w:r>
      <w:r w:rsidRPr="00593870">
        <w:rPr>
          <w:lang w:val="en-US"/>
        </w:rPr>
        <w:t xml:space="preserve">The transcription </w:t>
      </w:r>
      <w:r w:rsidRPr="00D20D72">
        <w:rPr>
          <w:lang w:val="en-US"/>
        </w:rPr>
        <w:t>factor musculin</w:t>
      </w:r>
      <w:r w:rsidR="000273AA" w:rsidRPr="00D20D72">
        <w:rPr>
          <w:lang w:val="en-US"/>
        </w:rPr>
        <w:t xml:space="preserve"> (MSC)</w:t>
      </w:r>
      <w:r w:rsidRPr="00D20D72">
        <w:rPr>
          <w:lang w:val="en-US"/>
        </w:rPr>
        <w:t xml:space="preserve"> is </w:t>
      </w:r>
      <w:r w:rsidRPr="00593870">
        <w:rPr>
          <w:lang w:val="en-US"/>
        </w:rPr>
        <w:t xml:space="preserve">critical for the development of induced Treg </w:t>
      </w:r>
      <w:r w:rsidRPr="00D64CE0">
        <w:rPr>
          <w:lang w:val="en-US"/>
        </w:rPr>
        <w:t xml:space="preserve">cells by repression of the T helper type 2 transcriptional programme </w:t>
      </w:r>
      <w:r w:rsidR="00554AB2" w:rsidRPr="00D64CE0">
        <w:rPr>
          <w:lang w:val="en-US"/>
        </w:rPr>
        <w:fldChar w:fldCharType="begin">
          <w:fldData xml:space="preserve">PEVuZE5vdGU+PENpdGU+PEF1dGhvcj5XdTwvQXV0aG9yPjxZZWFyPjIwMTc8L1llYXI+PFJlY051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=
</w:fldData>
        </w:fldChar>
      </w:r>
      <w:r w:rsidR="00A96C44">
        <w:rPr>
          <w:lang w:val="en-US"/>
        </w:rPr>
        <w:instrText xml:space="preserve"> ADDIN EN.CITE </w:instrText>
      </w:r>
      <w:r w:rsidR="00A96C44">
        <w:rPr>
          <w:lang w:val="en-US"/>
        </w:rPr>
        <w:fldChar w:fldCharType="begin">
          <w:fldData xml:space="preserve">PEVuZE5vdGU+PENpdGU+PEF1dGhvcj5XdTwvQXV0aG9yPjxZZWFyPjIwMTc8L1llYXI+PFJlY051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=
</w:fldData>
        </w:fldChar>
      </w:r>
      <w:r w:rsidR="00A96C44">
        <w:rPr>
          <w:lang w:val="en-US"/>
        </w:rPr>
        <w:instrText xml:space="preserve"> ADDIN EN.CITE.DATA </w:instrText>
      </w:r>
      <w:r w:rsidR="00A96C44">
        <w:rPr>
          <w:lang w:val="en-US"/>
        </w:rPr>
      </w:r>
      <w:r w:rsidR="00A96C44">
        <w:rPr>
          <w:lang w:val="en-US"/>
        </w:rPr>
        <w:fldChar w:fldCharType="end"/>
      </w:r>
      <w:r w:rsidR="00554AB2" w:rsidRPr="00D64CE0">
        <w:rPr>
          <w:lang w:val="en-US"/>
        </w:rPr>
        <w:fldChar w:fldCharType="separate"/>
      </w:r>
      <w:r w:rsidR="00A96C44">
        <w:rPr>
          <w:noProof/>
          <w:lang w:val="en-US"/>
        </w:rPr>
        <w:t>(74)</w:t>
      </w:r>
      <w:r w:rsidR="00554AB2" w:rsidRPr="00D64CE0">
        <w:rPr>
          <w:lang w:val="en-US"/>
        </w:rPr>
        <w:fldChar w:fldCharType="end"/>
      </w:r>
      <w:r w:rsidRPr="00D64CE0">
        <w:rPr>
          <w:lang w:val="en-US"/>
        </w:rPr>
        <w:t>. The transcript for</w:t>
      </w:r>
      <w:r w:rsidR="00993B49" w:rsidRPr="00D64CE0">
        <w:rPr>
          <w:lang w:val="en-US"/>
        </w:rPr>
        <w:t xml:space="preserve"> MSC</w:t>
      </w:r>
      <w:r w:rsidRPr="00D64CE0">
        <w:rPr>
          <w:lang w:val="en-US"/>
        </w:rPr>
        <w:t xml:space="preserve"> </w:t>
      </w:r>
      <w:r w:rsidRPr="00593870">
        <w:rPr>
          <w:lang w:val="en-US"/>
        </w:rPr>
        <w:t>was significantly upregulated in the second trimester (</w:t>
      </w:r>
      <w:r w:rsidRPr="00866429">
        <w:rPr>
          <w:lang w:val="en-US"/>
        </w:rPr>
        <w:t>Fig</w:t>
      </w:r>
      <w:r w:rsidR="00EB00A2">
        <w:rPr>
          <w:lang w:val="en-US"/>
        </w:rPr>
        <w:t>s</w:t>
      </w:r>
      <w:r w:rsidRPr="00866429">
        <w:rPr>
          <w:lang w:val="en-US"/>
        </w:rPr>
        <w:t xml:space="preserve">. </w:t>
      </w:r>
      <w:r w:rsidR="00C55242" w:rsidRPr="00866429">
        <w:rPr>
          <w:lang w:val="en-US"/>
        </w:rPr>
        <w:t>4</w:t>
      </w:r>
      <w:r w:rsidR="00F978F1">
        <w:rPr>
          <w:lang w:val="en-US"/>
        </w:rPr>
        <w:t>C</w:t>
      </w:r>
      <w:r w:rsidR="00C55242" w:rsidRPr="00866429">
        <w:rPr>
          <w:lang w:val="en-US"/>
        </w:rPr>
        <w:t xml:space="preserve">, </w:t>
      </w:r>
      <w:r w:rsidR="00F978F1">
        <w:rPr>
          <w:lang w:val="en-US"/>
        </w:rPr>
        <w:t>F</w:t>
      </w:r>
      <w:r w:rsidRPr="00593870">
        <w:rPr>
          <w:lang w:val="en-US"/>
        </w:rPr>
        <w:t xml:space="preserve">).  This is the first </w:t>
      </w:r>
      <w:r w:rsidR="000558D2">
        <w:rPr>
          <w:lang w:val="en-US"/>
        </w:rPr>
        <w:t xml:space="preserve">demonstration </w:t>
      </w:r>
      <w:r w:rsidRPr="00593870">
        <w:rPr>
          <w:lang w:val="en-US"/>
        </w:rPr>
        <w:t xml:space="preserve">of </w:t>
      </w:r>
      <w:r w:rsidR="000558D2">
        <w:rPr>
          <w:lang w:val="en-US"/>
        </w:rPr>
        <w:t xml:space="preserve">the presence of </w:t>
      </w:r>
      <w:r w:rsidRPr="00593870">
        <w:rPr>
          <w:lang w:val="en-US"/>
        </w:rPr>
        <w:t xml:space="preserve">this </w:t>
      </w:r>
      <w:r w:rsidR="000558D2">
        <w:rPr>
          <w:lang w:val="en-US"/>
        </w:rPr>
        <w:t>immune-</w:t>
      </w:r>
      <w:r w:rsidRPr="00593870">
        <w:rPr>
          <w:lang w:val="en-US"/>
        </w:rPr>
        <w:t xml:space="preserve">regulator in the </w:t>
      </w:r>
      <w:r w:rsidR="000558D2" w:rsidRPr="00593870">
        <w:rPr>
          <w:lang w:val="en-US"/>
        </w:rPr>
        <w:t>syncytiotrophoblast</w:t>
      </w:r>
      <w:r w:rsidR="00250FE0">
        <w:rPr>
          <w:lang w:val="en-US"/>
        </w:rPr>
        <w:t xml:space="preserve">. It is likely to have a different function in the placenta to its role in Tregs </w:t>
      </w:r>
      <w:r w:rsidRPr="00593870">
        <w:rPr>
          <w:lang w:val="en-US"/>
        </w:rPr>
        <w:t>(</w:t>
      </w:r>
      <w:r w:rsidRPr="00866429">
        <w:rPr>
          <w:lang w:val="en-US"/>
        </w:rPr>
        <w:t xml:space="preserve">Fig. </w:t>
      </w:r>
      <w:r w:rsidR="00F978F1">
        <w:rPr>
          <w:lang w:val="en-US"/>
        </w:rPr>
        <w:t>4F</w:t>
      </w:r>
      <w:r w:rsidRPr="00593870">
        <w:rPr>
          <w:lang w:val="en-US"/>
        </w:rPr>
        <w:t xml:space="preserve">).  </w:t>
      </w:r>
      <w:bookmarkStart w:id="10" w:name="_aklxydx4gud7" w:colFirst="0" w:colLast="0"/>
      <w:bookmarkStart w:id="11" w:name="_71qk7pb0ycth" w:colFirst="0" w:colLast="0"/>
      <w:bookmarkStart w:id="12" w:name="_f1vm6ou2x1ps" w:colFirst="0" w:colLast="0"/>
      <w:bookmarkStart w:id="13" w:name="_hi10lho3h1n1" w:colFirst="0" w:colLast="0"/>
      <w:bookmarkEnd w:id="10"/>
      <w:bookmarkEnd w:id="11"/>
      <w:bookmarkEnd w:id="12"/>
      <w:bookmarkEnd w:id="13"/>
    </w:p>
    <w:p w14:paraId="69A86245" w14:textId="7BCEE128" w:rsidR="00C403E8" w:rsidRPr="00593870" w:rsidRDefault="00C403E8"/>
    <w:p w14:paraId="64C3B43F" w14:textId="051F243C" w:rsidR="005678F1" w:rsidRDefault="00276F0D">
      <w:pPr>
        <w:pStyle w:val="Heading3"/>
        <w:rPr>
          <w:rFonts w:ascii="Times New Roman" w:hAnsi="Times New Roman" w:cs="Times New Roman"/>
        </w:rPr>
      </w:pPr>
      <w:bookmarkStart w:id="14" w:name="_c1j93gwk7gcr" w:colFirst="0" w:colLast="0"/>
      <w:bookmarkEnd w:id="14"/>
      <w:r>
        <w:rPr>
          <w:rFonts w:ascii="Times New Roman" w:hAnsi="Times New Roman" w:cs="Times New Roman"/>
        </w:rPr>
        <w:t xml:space="preserve">DNA </w:t>
      </w:r>
      <w:r w:rsidR="009F535E" w:rsidRPr="00593870">
        <w:rPr>
          <w:rFonts w:ascii="Times New Roman" w:hAnsi="Times New Roman" w:cs="Times New Roman"/>
        </w:rPr>
        <w:t>M</w:t>
      </w:r>
      <w:r w:rsidR="00F761E8" w:rsidRPr="00593870">
        <w:rPr>
          <w:rFonts w:ascii="Times New Roman" w:hAnsi="Times New Roman" w:cs="Times New Roman"/>
        </w:rPr>
        <w:t>ethylation</w:t>
      </w:r>
      <w:r w:rsidR="005D01B9">
        <w:rPr>
          <w:rFonts w:ascii="Times New Roman" w:hAnsi="Times New Roman" w:cs="Times New Roman"/>
        </w:rPr>
        <w:t xml:space="preserve"> </w:t>
      </w:r>
    </w:p>
    <w:p w14:paraId="72A63F39" w14:textId="54C7A9F6" w:rsidR="00276F0D" w:rsidRPr="00276F0D" w:rsidRDefault="00276F0D" w:rsidP="00276F0D">
      <w:pPr>
        <w:jc w:val="both"/>
      </w:pPr>
      <w:r w:rsidRPr="00276F0D">
        <w:t xml:space="preserve">Placental DNA methylation increases over gestation, and </w:t>
      </w:r>
      <w:r w:rsidRPr="00276F0D">
        <w:rPr>
          <w:i/>
        </w:rPr>
        <w:t>in utero</w:t>
      </w:r>
      <w:r w:rsidRPr="00276F0D">
        <w:t xml:space="preserve"> exposures alter methylation and impact placental function and fetal health </w:t>
      </w:r>
      <w:r w:rsidRPr="00276F0D">
        <w:fldChar w:fldCharType="begin">
          <w:fldData xml:space="preserve">PEVuZE5vdGU+PENpdGU+PEF1dGhvcj5WbGFob3M8L0F1dGhvcj48WWVhcj4yMDE5PC9ZZWFyPjxS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</w:fldData>
        </w:fldChar>
      </w:r>
      <w:r w:rsidR="00A96C44">
        <w:instrText xml:space="preserve"> ADDIN EN.CITE </w:instrText>
      </w:r>
      <w:r w:rsidR="00A96C44">
        <w:fldChar w:fldCharType="begin">
          <w:fldData xml:space="preserve">PEVuZE5vdGU+PENpdGU+PEF1dGhvcj5WbGFob3M8L0F1dGhvcj48WWVhcj4yMDE5PC9ZZWFyPjxS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</w:fldData>
        </w:fldChar>
      </w:r>
      <w:r w:rsidR="00A96C44">
        <w:instrText xml:space="preserve"> ADDIN EN.CITE.DATA </w:instrText>
      </w:r>
      <w:r w:rsidR="00A96C44">
        <w:fldChar w:fldCharType="end"/>
      </w:r>
      <w:r w:rsidRPr="00276F0D">
        <w:fldChar w:fldCharType="separate"/>
      </w:r>
      <w:r w:rsidR="00A96C44">
        <w:rPr>
          <w:noProof/>
        </w:rPr>
        <w:t>(75)</w:t>
      </w:r>
      <w:r w:rsidRPr="00276F0D">
        <w:fldChar w:fldCharType="end"/>
      </w:r>
      <w:r w:rsidRPr="00276F0D">
        <w:t>. Previous studies have compared first and second trimester methylation</w:t>
      </w:r>
      <w:r w:rsidR="00205985">
        <w:t>;</w:t>
      </w:r>
      <w:r w:rsidR="00205985" w:rsidRPr="00276F0D">
        <w:t xml:space="preserve"> </w:t>
      </w:r>
      <w:r w:rsidRPr="00276F0D">
        <w:t xml:space="preserve">however these studies were not designed </w:t>
      </w:r>
      <w:r w:rsidR="00224BFE" w:rsidRPr="00276F0D">
        <w:t xml:space="preserve">specifically </w:t>
      </w:r>
      <w:r w:rsidRPr="00276F0D">
        <w:t>to study the</w:t>
      </w:r>
      <w:r w:rsidR="000558D2">
        <w:t xml:space="preserve"> </w:t>
      </w:r>
      <w:r w:rsidR="00224BFE">
        <w:t xml:space="preserve">impact of </w:t>
      </w:r>
      <w:r w:rsidRPr="00276F0D">
        <w:t xml:space="preserve">onset of </w:t>
      </w:r>
      <w:r w:rsidR="00224BFE">
        <w:t xml:space="preserve">the </w:t>
      </w:r>
      <w:r w:rsidRPr="00276F0D">
        <w:t xml:space="preserve">maternal </w:t>
      </w:r>
      <w:r w:rsidR="000558D2">
        <w:t>circulation inside the placenta</w:t>
      </w:r>
      <w:r w:rsidRPr="00276F0D">
        <w:t xml:space="preserve">. </w:t>
      </w:r>
      <w:r w:rsidR="00205985">
        <w:t xml:space="preserve">Thus, </w:t>
      </w:r>
      <w:r w:rsidRPr="00276F0D">
        <w:t xml:space="preserve">Novakovic </w:t>
      </w:r>
      <w:r w:rsidRPr="00276F0D">
        <w:rPr>
          <w:i/>
        </w:rPr>
        <w:t>et al</w:t>
      </w:r>
      <w:r w:rsidRPr="00276F0D">
        <w:t>.</w:t>
      </w:r>
      <w:r w:rsidR="00205985">
        <w:t xml:space="preserve"> </w:t>
      </w:r>
      <w:r w:rsidRPr="00276F0D">
        <w:t xml:space="preserve">compared 8-12 week </w:t>
      </w:r>
      <w:r w:rsidRPr="00276F0D">
        <w:rPr>
          <w:i/>
        </w:rPr>
        <w:t>vs</w:t>
      </w:r>
      <w:r w:rsidRPr="00276F0D">
        <w:t xml:space="preserve">. 17-24 samples using a 27K methylation array focusing on gene promoters, </w:t>
      </w:r>
      <w:r w:rsidR="00205985">
        <w:t>but</w:t>
      </w:r>
      <w:r w:rsidR="00205985" w:rsidRPr="00276F0D">
        <w:t xml:space="preserve"> </w:t>
      </w:r>
      <w:r w:rsidRPr="00276F0D">
        <w:t xml:space="preserve">the first trimester samples overlap the </w:t>
      </w:r>
      <w:r w:rsidR="00224BFE">
        <w:t>first-second trimester transition</w:t>
      </w:r>
      <w:r w:rsidR="00205985">
        <w:t xml:space="preserve"> </w:t>
      </w:r>
      <w:r w:rsidRPr="00276F0D">
        <w:fldChar w:fldCharType="begin">
          <w:fldData xml:space="preserve">PEVuZE5vdGU+PENpdGU+PEF1dGhvcj5Ob3Zha292aWM8L0F1dGhvcj48WWVhcj4yMDExPC9ZZWFy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</w:fldData>
        </w:fldChar>
      </w:r>
      <w:r w:rsidR="00A96C44">
        <w:instrText xml:space="preserve"> ADDIN EN.CITE </w:instrText>
      </w:r>
      <w:r w:rsidR="00A96C44">
        <w:fldChar w:fldCharType="begin">
          <w:fldData xml:space="preserve">PEVuZE5vdGU+PENpdGU+PEF1dGhvcj5Ob3Zha292aWM8L0F1dGhvcj48WWVhcj4yMDExPC9ZZWFy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</w:fldData>
        </w:fldChar>
      </w:r>
      <w:r w:rsidR="00A96C44">
        <w:instrText xml:space="preserve"> ADDIN EN.CITE.DATA </w:instrText>
      </w:r>
      <w:r w:rsidR="00A96C44">
        <w:fldChar w:fldCharType="end"/>
      </w:r>
      <w:r w:rsidRPr="00276F0D">
        <w:fldChar w:fldCharType="separate"/>
      </w:r>
      <w:r w:rsidR="00A96C44">
        <w:rPr>
          <w:noProof/>
        </w:rPr>
        <w:t>(76)</w:t>
      </w:r>
      <w:r w:rsidRPr="00276F0D">
        <w:fldChar w:fldCharType="end"/>
      </w:r>
      <w:r w:rsidRPr="00276F0D">
        <w:t xml:space="preserve">. Nordor </w:t>
      </w:r>
      <w:r w:rsidRPr="00276F0D">
        <w:rPr>
          <w:i/>
        </w:rPr>
        <w:t>et al.</w:t>
      </w:r>
      <w:r w:rsidRPr="00276F0D">
        <w:t xml:space="preserve"> compared 8-10 week to 12-14 week samples using a 450K methylation array, with the later time points overlapping the onset of maternal blood flow </w:t>
      </w:r>
      <w:r w:rsidRPr="00276F0D">
        <w:fldChar w:fldCharType="begin">
          <w:fldData xml:space="preserve">PEVuZE5vdGU+PENpdGU+PEF1dGhvcj5Ob3Jkb3I8L0F1dGhvcj48WWVhcj4yMDE3PC9ZZWFyPjxS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==
</w:fldData>
        </w:fldChar>
      </w:r>
      <w:r w:rsidR="00A96C44">
        <w:instrText xml:space="preserve"> ADDIN EN.CITE </w:instrText>
      </w:r>
      <w:r w:rsidR="00A96C44">
        <w:fldChar w:fldCharType="begin">
          <w:fldData xml:space="preserve">PEVuZE5vdGU+PENpdGU+PEF1dGhvcj5Ob3Jkb3I8L0F1dGhvcj48WWVhcj4yMDE3PC9ZZWFyPjxS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==
</w:fldData>
        </w:fldChar>
      </w:r>
      <w:r w:rsidR="00A96C44">
        <w:instrText xml:space="preserve"> ADDIN EN.CITE.DATA </w:instrText>
      </w:r>
      <w:r w:rsidR="00A96C44">
        <w:fldChar w:fldCharType="end"/>
      </w:r>
      <w:r w:rsidRPr="00276F0D">
        <w:fldChar w:fldCharType="separate"/>
      </w:r>
      <w:r w:rsidR="00A96C44">
        <w:rPr>
          <w:noProof/>
        </w:rPr>
        <w:t>(77)</w:t>
      </w:r>
      <w:r w:rsidRPr="00276F0D">
        <w:fldChar w:fldCharType="end"/>
      </w:r>
      <w:r w:rsidRPr="00276F0D">
        <w:t>. In both studies, gene expression data were not taken from matched samples, and standard bisulfite-treatment was used</w:t>
      </w:r>
      <w:r w:rsidR="00783DF2">
        <w:t>,</w:t>
      </w:r>
      <w:r w:rsidRPr="00276F0D">
        <w:t xml:space="preserve"> which also include</w:t>
      </w:r>
      <w:r w:rsidR="00357E67">
        <w:t>d</w:t>
      </w:r>
      <w:r w:rsidRPr="00276F0D">
        <w:t xml:space="preserve"> a confounding 5-hydroxymethylcytosine (hmC) signal. </w:t>
      </w:r>
      <w:r w:rsidR="000558D2">
        <w:t>In the present study we have used an</w:t>
      </w:r>
      <w:r w:rsidRPr="00276F0D">
        <w:t xml:space="preserve"> oxidative bisulfite treatment on matched samples assaying only 5-methylcytosine (mC). We also performed the methylation analysis </w:t>
      </w:r>
      <w:r w:rsidR="000558D2">
        <w:t>using</w:t>
      </w:r>
      <w:r w:rsidR="000558D2" w:rsidRPr="00276F0D">
        <w:t xml:space="preserve"> </w:t>
      </w:r>
      <w:r w:rsidRPr="00276F0D">
        <w:t>an EPIC array assaying over 850K CpG sites with higher coverage to previous studies. Our study is therefore uniquely placed to study the gene expression and methylation differences immediately before and after the onset of maternal blood flow on matched samples</w:t>
      </w:r>
      <w:r w:rsidR="0028260F">
        <w:t xml:space="preserve"> (see Fig. 5</w:t>
      </w:r>
      <w:r w:rsidR="007151BA">
        <w:t>A</w:t>
      </w:r>
      <w:r w:rsidR="0028260F">
        <w:t xml:space="preserve"> for </w:t>
      </w:r>
      <w:r w:rsidR="007151BA">
        <w:t xml:space="preserve">a </w:t>
      </w:r>
      <w:r w:rsidR="0028260F">
        <w:t>comparison</w:t>
      </w:r>
      <w:r w:rsidR="007151BA">
        <w:t xml:space="preserve"> of related datasets</w:t>
      </w:r>
      <w:r w:rsidR="0028260F">
        <w:t>)</w:t>
      </w:r>
      <w:r w:rsidRPr="00276F0D">
        <w:t>.</w:t>
      </w:r>
    </w:p>
    <w:p w14:paraId="6ED45EC5" w14:textId="77777777" w:rsidR="00276F0D" w:rsidRPr="00276F0D" w:rsidRDefault="00276F0D" w:rsidP="00276F0D">
      <w:pPr>
        <w:jc w:val="both"/>
      </w:pPr>
    </w:p>
    <w:p w14:paraId="74CCD0DF" w14:textId="44C91C8E" w:rsidR="007151BA" w:rsidRDefault="00276F0D" w:rsidP="00276F0D">
      <w:pPr>
        <w:jc w:val="both"/>
        <w:rPr>
          <w:rFonts w:eastAsia="Cambria"/>
          <w:highlight w:val="yellow"/>
          <w:lang w:eastAsia="en-GB"/>
        </w:rPr>
      </w:pPr>
      <w:r w:rsidRPr="00276F0D">
        <w:t>Samples cluster</w:t>
      </w:r>
      <w:r w:rsidR="00357E67">
        <w:t>ed</w:t>
      </w:r>
      <w:r w:rsidRPr="00276F0D">
        <w:t xml:space="preserve"> separately in a PCA by </w:t>
      </w:r>
      <w:r w:rsidR="00224BFE">
        <w:t>gestational age</w:t>
      </w:r>
      <w:r w:rsidRPr="00276F0D">
        <w:t xml:space="preserve"> using </w:t>
      </w:r>
      <w:r w:rsidR="008C0305">
        <w:t xml:space="preserve">the </w:t>
      </w:r>
      <w:r w:rsidRPr="00276F0D">
        <w:t>most variably methylated CpG positions (Figure 5</w:t>
      </w:r>
      <w:r w:rsidR="007151BA">
        <w:t>B</w:t>
      </w:r>
      <w:r w:rsidRPr="00276F0D">
        <w:t>). Mean CpG methylation across all positions assayed on the EPIC arrays show</w:t>
      </w:r>
      <w:r w:rsidR="00357E67">
        <w:t>ed</w:t>
      </w:r>
      <w:r w:rsidRPr="00276F0D">
        <w:t xml:space="preserve"> that there is a globally higher level of methylation during the second trimester (Figure 5</w:t>
      </w:r>
      <w:r w:rsidR="007151BA">
        <w:t>C</w:t>
      </w:r>
      <w:r w:rsidRPr="00276F0D">
        <w:t>). Previous studies have indicated the importance of promoter methylation</w:t>
      </w:r>
      <w:r w:rsidR="00357E67">
        <w:t xml:space="preserve"> </w:t>
      </w:r>
      <w:r w:rsidRPr="00276F0D">
        <w:fldChar w:fldCharType="begin">
          <w:fldData xml:space="preserve">PEVuZE5vdGU+PENpdGU+PEF1dGhvcj5Ob3Zha292aWM8L0F1dGhvcj48WWVhcj4yMDExPC9ZZWFy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</w:fldData>
        </w:fldChar>
      </w:r>
      <w:r w:rsidR="00A96C44">
        <w:instrText xml:space="preserve"> ADDIN EN.CITE </w:instrText>
      </w:r>
      <w:r w:rsidR="00A96C44">
        <w:fldChar w:fldCharType="begin">
          <w:fldData xml:space="preserve">PEVuZE5vdGU+PENpdGU+PEF1dGhvcj5Ob3Zha292aWM8L0F1dGhvcj48WWVhcj4yMDExPC9ZZWFy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</w:fldData>
        </w:fldChar>
      </w:r>
      <w:r w:rsidR="00A96C44">
        <w:instrText xml:space="preserve"> ADDIN EN.CITE.DATA </w:instrText>
      </w:r>
      <w:r w:rsidR="00A96C44">
        <w:fldChar w:fldCharType="end"/>
      </w:r>
      <w:r w:rsidRPr="00276F0D">
        <w:fldChar w:fldCharType="separate"/>
      </w:r>
      <w:r w:rsidR="00A96C44">
        <w:rPr>
          <w:noProof/>
        </w:rPr>
        <w:t>(76)</w:t>
      </w:r>
      <w:r w:rsidRPr="00276F0D">
        <w:fldChar w:fldCharType="end"/>
      </w:r>
      <w:r w:rsidRPr="00276F0D">
        <w:t xml:space="preserve">, and its positive correlation with gestational age. </w:t>
      </w:r>
      <w:r w:rsidR="000558D2">
        <w:t xml:space="preserve">Our study </w:t>
      </w:r>
      <w:r w:rsidRPr="00276F0D">
        <w:t>compared the first and second trimester methylation levels across specific genomic features associated with gene regulation: promoters (2 kb upstream of TSS), gene bodies and CpG Islands. We found the largest difference in methylation within gene bodies (Figure 5</w:t>
      </w:r>
      <w:r w:rsidR="007151BA">
        <w:t>D</w:t>
      </w:r>
      <w:r w:rsidRPr="00276F0D">
        <w:t xml:space="preserve">). We performed differential methylation </w:t>
      </w:r>
      <w:r w:rsidR="008C0305">
        <w:t xml:space="preserve">analysis </w:t>
      </w:r>
      <w:r w:rsidRPr="00276F0D">
        <w:t xml:space="preserve">between </w:t>
      </w:r>
      <w:r w:rsidR="008C0305">
        <w:t xml:space="preserve">the </w:t>
      </w:r>
      <w:r w:rsidRPr="00276F0D">
        <w:t xml:space="preserve">first and second trimester samples and </w:t>
      </w:r>
      <w:r w:rsidR="000558D2">
        <w:t>found</w:t>
      </w:r>
      <w:r w:rsidRPr="00276F0D">
        <w:t xml:space="preserve"> 430 DMRs, with 372 overlapping at least one gene promoter/body. </w:t>
      </w:r>
      <w:r w:rsidR="000558D2">
        <w:t>W</w:t>
      </w:r>
      <w:r w:rsidR="00613232">
        <w:t xml:space="preserve">e then </w:t>
      </w:r>
      <w:r w:rsidRPr="00276F0D">
        <w:t>correlated</w:t>
      </w:r>
      <w:r w:rsidR="000558D2">
        <w:t xml:space="preserve"> </w:t>
      </w:r>
      <w:r w:rsidRPr="00276F0D">
        <w:t>the differentially expressed genes from the RNA-Seq with differentially methylated CpGs in the matched first and second trimester samples. After applying minimum thresholds of a fold change of 2 (log2 fold change 1) for gene expression and a 0.2 (20% difference) methylation difference for DMRs</w:t>
      </w:r>
      <w:r w:rsidR="008C0305">
        <w:t>, w</w:t>
      </w:r>
      <w:r w:rsidRPr="00276F0D">
        <w:t xml:space="preserve">e found </w:t>
      </w:r>
      <w:r w:rsidR="006B768F">
        <w:rPr>
          <w:bCs/>
        </w:rPr>
        <w:t>75</w:t>
      </w:r>
      <w:r w:rsidR="006B768F" w:rsidRPr="00276F0D">
        <w:rPr>
          <w:bCs/>
        </w:rPr>
        <w:t xml:space="preserve"> </w:t>
      </w:r>
      <w:r w:rsidRPr="00276F0D">
        <w:rPr>
          <w:bCs/>
        </w:rPr>
        <w:t xml:space="preserve">DMRs </w:t>
      </w:r>
      <w:r w:rsidRPr="00276F0D">
        <w:t>overlapped DEGs</w:t>
      </w:r>
      <w:r w:rsidR="008C0305">
        <w:t>.</w:t>
      </w:r>
      <w:r w:rsidRPr="00276F0D">
        <w:t xml:space="preserve"> </w:t>
      </w:r>
      <w:r w:rsidR="008C0305">
        <w:t>I</w:t>
      </w:r>
      <w:r w:rsidRPr="00276F0D">
        <w:t>n the majority, increased gene expression was associated with a corresponding decrease in methylation at the promoter/gene body (Figure 5</w:t>
      </w:r>
      <w:r w:rsidR="007151BA">
        <w:t>E</w:t>
      </w:r>
      <w:r w:rsidR="00200654">
        <w:t>, Suppl. Table 6</w:t>
      </w:r>
      <w:r w:rsidRPr="00276F0D">
        <w:t>).</w:t>
      </w:r>
      <w:r w:rsidR="00200654">
        <w:t xml:space="preserve"> </w:t>
      </w:r>
      <w:r w:rsidR="00783DF2">
        <w:t xml:space="preserve">GO </w:t>
      </w:r>
      <w:r w:rsidR="00200654">
        <w:t xml:space="preserve">terms associated with these </w:t>
      </w:r>
      <w:r w:rsidR="006B768F">
        <w:t>56</w:t>
      </w:r>
      <w:r w:rsidR="00200654">
        <w:t xml:space="preserve"> genes suggest a role for specific organelles such as the nucleus, </w:t>
      </w:r>
      <w:r w:rsidR="00482695">
        <w:t>mitochondria</w:t>
      </w:r>
      <w:r w:rsidR="00200654">
        <w:t xml:space="preserve">, endoplasmic reticulum and the </w:t>
      </w:r>
      <w:r w:rsidR="00200654" w:rsidRPr="00200654">
        <w:t>Golgi apparatus</w:t>
      </w:r>
      <w:r w:rsidR="00200654">
        <w:t xml:space="preserve">. Cellular components </w:t>
      </w:r>
      <w:r w:rsidR="008C0305">
        <w:t xml:space="preserve">were </w:t>
      </w:r>
      <w:r w:rsidR="00200654">
        <w:t>associated with structural components</w:t>
      </w:r>
      <w:r w:rsidR="00482695">
        <w:t>,</w:t>
      </w:r>
      <w:r w:rsidR="00200654">
        <w:t xml:space="preserve"> such as cytoskeleton, extracellular matrix, microtubule organizing center</w:t>
      </w:r>
      <w:r w:rsidR="008C0305">
        <w:t>s</w:t>
      </w:r>
      <w:r w:rsidR="00200654">
        <w:t xml:space="preserve"> and the nuclear </w:t>
      </w:r>
      <w:r w:rsidR="00200654" w:rsidRPr="000B0FDB">
        <w:t>envelope</w:t>
      </w:r>
      <w:r w:rsidR="0028260F" w:rsidRPr="000B0FDB">
        <w:rPr>
          <w:rFonts w:eastAsia="Cambria"/>
          <w:lang w:eastAsia="en-GB"/>
        </w:rPr>
        <w:t xml:space="preserve"> (Suppl. Table</w:t>
      </w:r>
      <w:r w:rsidR="00A332DC" w:rsidRPr="000B0FDB">
        <w:rPr>
          <w:rFonts w:eastAsia="Cambria"/>
          <w:lang w:eastAsia="en-GB"/>
        </w:rPr>
        <w:t xml:space="preserve"> 7</w:t>
      </w:r>
      <w:r w:rsidRPr="000B0FDB">
        <w:rPr>
          <w:rFonts w:eastAsia="Cambria"/>
          <w:lang w:eastAsia="en-GB"/>
        </w:rPr>
        <w:t xml:space="preserve">).  </w:t>
      </w:r>
    </w:p>
    <w:p w14:paraId="25A56EDD" w14:textId="77777777" w:rsidR="007151BA" w:rsidRDefault="007151BA" w:rsidP="00276F0D">
      <w:pPr>
        <w:jc w:val="both"/>
        <w:rPr>
          <w:rFonts w:eastAsia="Cambria"/>
          <w:lang w:eastAsia="en-GB"/>
        </w:rPr>
      </w:pPr>
    </w:p>
    <w:p w14:paraId="19E667FB" w14:textId="4ADAC46A" w:rsidR="00276F0D" w:rsidRPr="00276F0D" w:rsidRDefault="00482695" w:rsidP="00007C2F">
      <w:pPr>
        <w:jc w:val="both"/>
      </w:pPr>
      <w:r>
        <w:rPr>
          <w:rFonts w:eastAsia="Cambria"/>
          <w:lang w:eastAsia="en-GB"/>
        </w:rPr>
        <w:t xml:space="preserve">An example </w:t>
      </w:r>
      <w:r w:rsidR="00200654">
        <w:rPr>
          <w:rFonts w:eastAsia="Cambria"/>
          <w:lang w:eastAsia="en-GB"/>
        </w:rPr>
        <w:t>of</w:t>
      </w:r>
      <w:r w:rsidR="00276F0D" w:rsidRPr="00276F0D">
        <w:rPr>
          <w:rFonts w:eastAsia="Cambria"/>
          <w:lang w:eastAsia="en-GB"/>
        </w:rPr>
        <w:t xml:space="preserve"> increased transcript levels </w:t>
      </w:r>
      <w:r w:rsidR="00200654">
        <w:rPr>
          <w:rFonts w:eastAsia="Cambria"/>
          <w:lang w:eastAsia="en-GB"/>
        </w:rPr>
        <w:t>with</w:t>
      </w:r>
      <w:r w:rsidR="00200654" w:rsidRPr="00276F0D">
        <w:rPr>
          <w:rFonts w:eastAsia="Cambria"/>
          <w:lang w:eastAsia="en-GB"/>
        </w:rPr>
        <w:t xml:space="preserve"> </w:t>
      </w:r>
      <w:r w:rsidR="00276F0D" w:rsidRPr="00276F0D">
        <w:rPr>
          <w:rFonts w:eastAsia="Cambria"/>
          <w:lang w:eastAsia="en-GB"/>
        </w:rPr>
        <w:t xml:space="preserve">corresponding reduced promoter methylation </w:t>
      </w:r>
      <w:r w:rsidR="00200654">
        <w:rPr>
          <w:rFonts w:eastAsia="Cambria"/>
          <w:lang w:eastAsia="en-GB"/>
        </w:rPr>
        <w:t>is</w:t>
      </w:r>
      <w:r>
        <w:rPr>
          <w:rFonts w:eastAsia="Cambria"/>
          <w:lang w:eastAsia="en-GB"/>
        </w:rPr>
        <w:t xml:space="preserve"> </w:t>
      </w:r>
      <w:r w:rsidR="00276F0D" w:rsidRPr="00276F0D">
        <w:rPr>
          <w:rFonts w:eastAsia="Cambria"/>
          <w:lang w:eastAsia="en-GB"/>
        </w:rPr>
        <w:t xml:space="preserve">the activator of the canonical WNT signalling, </w:t>
      </w:r>
      <w:r w:rsidR="00276F0D" w:rsidRPr="00276F0D">
        <w:rPr>
          <w:rFonts w:eastAsia="Cambria"/>
          <w:i/>
          <w:lang w:eastAsia="en-GB"/>
        </w:rPr>
        <w:t>RSPO4</w:t>
      </w:r>
      <w:r>
        <w:rPr>
          <w:rFonts w:eastAsia="Cambria"/>
          <w:lang w:eastAsia="en-GB"/>
        </w:rPr>
        <w:t>.</w:t>
      </w:r>
      <w:r w:rsidRPr="00276F0D">
        <w:rPr>
          <w:rFonts w:eastAsia="Cambria"/>
          <w:lang w:eastAsia="en-GB"/>
        </w:rPr>
        <w:t xml:space="preserve"> </w:t>
      </w:r>
      <w:r>
        <w:rPr>
          <w:rFonts w:eastAsia="Cambria"/>
          <w:lang w:eastAsia="en-GB"/>
        </w:rPr>
        <w:t>I</w:t>
      </w:r>
      <w:r w:rsidR="00276F0D" w:rsidRPr="00276F0D">
        <w:rPr>
          <w:rFonts w:eastAsia="Cambria"/>
          <w:lang w:eastAsia="en-GB"/>
        </w:rPr>
        <w:t xml:space="preserve">ncreased </w:t>
      </w:r>
      <w:r w:rsidR="00276F0D" w:rsidRPr="00276F0D">
        <w:rPr>
          <w:rFonts w:eastAsia="Cambria"/>
          <w:i/>
          <w:lang w:eastAsia="en-GB"/>
        </w:rPr>
        <w:t>WNT2</w:t>
      </w:r>
      <w:r w:rsidR="00276F0D" w:rsidRPr="00276F0D">
        <w:rPr>
          <w:rFonts w:eastAsia="Cambria"/>
          <w:lang w:eastAsia="en-GB"/>
        </w:rPr>
        <w:t xml:space="preserve"> expression correlated </w:t>
      </w:r>
      <w:r w:rsidR="00276F0D" w:rsidRPr="00276F0D">
        <w:rPr>
          <w:rFonts w:eastAsia="Cambria"/>
          <w:lang w:eastAsia="en-GB"/>
        </w:rPr>
        <w:lastRenderedPageBreak/>
        <w:t>with reduced methylation in the second trimester (Fig. 5</w:t>
      </w:r>
      <w:r w:rsidR="007151BA">
        <w:rPr>
          <w:rFonts w:eastAsia="Cambria"/>
          <w:lang w:eastAsia="en-GB"/>
        </w:rPr>
        <w:t>C</w:t>
      </w:r>
      <w:r w:rsidR="00276F0D" w:rsidRPr="00276F0D">
        <w:rPr>
          <w:rFonts w:eastAsia="Cambria"/>
          <w:lang w:eastAsia="en-GB"/>
        </w:rPr>
        <w:t>-</w:t>
      </w:r>
      <w:r w:rsidR="007151BA">
        <w:rPr>
          <w:rFonts w:eastAsia="Cambria"/>
          <w:lang w:eastAsia="en-GB"/>
        </w:rPr>
        <w:t>D</w:t>
      </w:r>
      <w:r w:rsidR="00276F0D" w:rsidRPr="00276F0D">
        <w:rPr>
          <w:rFonts w:eastAsia="Cambria"/>
          <w:lang w:eastAsia="en-GB"/>
        </w:rPr>
        <w:t>)</w:t>
      </w:r>
      <w:r>
        <w:rPr>
          <w:rFonts w:eastAsia="Cambria"/>
          <w:lang w:eastAsia="en-GB"/>
        </w:rPr>
        <w:t xml:space="preserve">, and </w:t>
      </w:r>
      <w:r w:rsidRPr="00276F0D">
        <w:rPr>
          <w:rFonts w:eastAsia="Cambria"/>
          <w:lang w:eastAsia="en-GB"/>
        </w:rPr>
        <w:t>may r</w:t>
      </w:r>
      <w:r>
        <w:rPr>
          <w:rFonts w:eastAsia="Cambria"/>
          <w:lang w:eastAsia="en-GB"/>
        </w:rPr>
        <w:t>eflect the important role of</w:t>
      </w:r>
      <w:r w:rsidRPr="00276F0D">
        <w:rPr>
          <w:rFonts w:eastAsia="Cambria"/>
          <w:lang w:eastAsia="en-GB"/>
        </w:rPr>
        <w:t xml:space="preserve"> canonical WNT signalling for </w:t>
      </w:r>
      <w:r>
        <w:rPr>
          <w:rFonts w:eastAsia="Cambria"/>
          <w:lang w:eastAsia="en-GB"/>
        </w:rPr>
        <w:t xml:space="preserve">the </w:t>
      </w:r>
      <w:r w:rsidRPr="00276F0D">
        <w:rPr>
          <w:rFonts w:eastAsia="Cambria"/>
          <w:lang w:eastAsia="en-GB"/>
        </w:rPr>
        <w:t xml:space="preserve">differentiation </w:t>
      </w:r>
      <w:r>
        <w:rPr>
          <w:rFonts w:eastAsia="Cambria"/>
          <w:lang w:eastAsia="en-GB"/>
        </w:rPr>
        <w:t xml:space="preserve">of </w:t>
      </w:r>
      <w:r w:rsidRPr="00276F0D">
        <w:rPr>
          <w:rFonts w:eastAsia="Cambria"/>
          <w:lang w:eastAsia="en-GB"/>
        </w:rPr>
        <w:t xml:space="preserve">invasive trophoblast </w:t>
      </w:r>
      <w:r w:rsidRPr="00276F0D">
        <w:rPr>
          <w:rFonts w:eastAsia="Cambria"/>
          <w:lang w:eastAsia="en-GB"/>
        </w:rPr>
        <w:fldChar w:fldCharType="begin">
          <w:fldData xml:space="preserve">PEVuZE5vdGU+PENpdGU+PEF1dGhvcj5Qb2xsaGVpbWVyPC9BdXRob3I+PFllYXI+MjAwNjwvWWVh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</w:fldData>
        </w:fldChar>
      </w:r>
      <w:r w:rsidR="00A96C44">
        <w:rPr>
          <w:rFonts w:eastAsia="Cambria"/>
          <w:lang w:eastAsia="en-GB"/>
        </w:rPr>
        <w:instrText xml:space="preserve"> ADDIN EN.CITE </w:instrText>
      </w:r>
      <w:r w:rsidR="00A96C44">
        <w:rPr>
          <w:rFonts w:eastAsia="Cambria"/>
          <w:lang w:eastAsia="en-GB"/>
        </w:rPr>
        <w:fldChar w:fldCharType="begin">
          <w:fldData xml:space="preserve">PEVuZE5vdGU+PENpdGU+PEF1dGhvcj5Qb2xsaGVpbWVyPC9BdXRob3I+PFllYXI+MjAwNjwvWWVh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</w:fldData>
        </w:fldChar>
      </w:r>
      <w:r w:rsidR="00A96C44">
        <w:rPr>
          <w:rFonts w:eastAsia="Cambria"/>
          <w:lang w:eastAsia="en-GB"/>
        </w:rPr>
        <w:instrText xml:space="preserve"> ADDIN EN.CITE.DATA </w:instrText>
      </w:r>
      <w:r w:rsidR="00A96C44">
        <w:rPr>
          <w:rFonts w:eastAsia="Cambria"/>
          <w:lang w:eastAsia="en-GB"/>
        </w:rPr>
      </w:r>
      <w:r w:rsidR="00A96C44">
        <w:rPr>
          <w:rFonts w:eastAsia="Cambria"/>
          <w:lang w:eastAsia="en-GB"/>
        </w:rPr>
        <w:fldChar w:fldCharType="end"/>
      </w:r>
      <w:r w:rsidRPr="00276F0D">
        <w:rPr>
          <w:rFonts w:eastAsia="Cambria"/>
          <w:lang w:eastAsia="en-GB"/>
        </w:rPr>
        <w:fldChar w:fldCharType="separate"/>
      </w:r>
      <w:r w:rsidR="00A96C44">
        <w:rPr>
          <w:rFonts w:eastAsia="Cambria"/>
          <w:noProof/>
          <w:lang w:eastAsia="en-GB"/>
        </w:rPr>
        <w:t>(61)</w:t>
      </w:r>
      <w:r w:rsidRPr="00276F0D">
        <w:rPr>
          <w:rFonts w:eastAsia="Cambria"/>
          <w:lang w:eastAsia="en-GB"/>
        </w:rPr>
        <w:fldChar w:fldCharType="end"/>
      </w:r>
      <w:r w:rsidR="00276F0D" w:rsidRPr="00276F0D">
        <w:rPr>
          <w:rFonts w:eastAsia="Cambria"/>
          <w:lang w:eastAsia="en-GB"/>
        </w:rPr>
        <w:t xml:space="preserve">. </w:t>
      </w:r>
    </w:p>
    <w:p w14:paraId="372FD2D0" w14:textId="0B407939" w:rsidR="00276F0D" w:rsidRPr="00276F0D" w:rsidRDefault="00276F0D" w:rsidP="002325CC">
      <w:pPr>
        <w:pStyle w:val="Heading3"/>
        <w:jc w:val="both"/>
        <w:rPr>
          <w:rFonts w:ascii="Times New Roman" w:hAnsi="Times New Roman" w:cs="Times New Roman"/>
          <w:b w:val="0"/>
          <w:sz w:val="24"/>
          <w:szCs w:val="24"/>
        </w:rPr>
      </w:pPr>
      <w:r w:rsidRPr="00276F0D">
        <w:rPr>
          <w:rFonts w:ascii="Times New Roman" w:hAnsi="Times New Roman" w:cs="Times New Roman"/>
          <w:b w:val="0"/>
          <w:sz w:val="24"/>
          <w:szCs w:val="24"/>
        </w:rPr>
        <w:t xml:space="preserve">In </w:t>
      </w:r>
      <w:r w:rsidR="008C0305">
        <w:rPr>
          <w:rFonts w:ascii="Times New Roman" w:hAnsi="Times New Roman" w:cs="Times New Roman"/>
          <w:b w:val="0"/>
          <w:sz w:val="24"/>
          <w:szCs w:val="24"/>
        </w:rPr>
        <w:t xml:space="preserve">the </w:t>
      </w:r>
      <w:r w:rsidRPr="00276F0D">
        <w:rPr>
          <w:rFonts w:ascii="Times New Roman" w:hAnsi="Times New Roman" w:cs="Times New Roman"/>
          <w:b w:val="0"/>
          <w:sz w:val="24"/>
          <w:szCs w:val="24"/>
        </w:rPr>
        <w:t>first trimester samples, reduced methylation also correlated with higher expression of transcripts encoding the EGFR ligand, epiregulin (EREG)</w:t>
      </w:r>
      <w:r w:rsidR="00C50E48">
        <w:rPr>
          <w:rFonts w:ascii="Times New Roman" w:hAnsi="Times New Roman" w:cs="Times New Roman"/>
          <w:b w:val="0"/>
          <w:sz w:val="24"/>
          <w:szCs w:val="24"/>
        </w:rPr>
        <w:t>,</w:t>
      </w:r>
      <w:r w:rsidRPr="00276F0D">
        <w:rPr>
          <w:rFonts w:ascii="Times New Roman" w:hAnsi="Times New Roman" w:cs="Times New Roman"/>
          <w:b w:val="0"/>
          <w:sz w:val="24"/>
          <w:szCs w:val="24"/>
        </w:rPr>
        <w:t xml:space="preserve"> and EREG expression decreased after the onset of </w:t>
      </w:r>
      <w:r w:rsidR="00C50E48">
        <w:rPr>
          <w:rFonts w:ascii="Times New Roman" w:hAnsi="Times New Roman" w:cs="Times New Roman"/>
          <w:b w:val="0"/>
          <w:sz w:val="24"/>
          <w:szCs w:val="24"/>
        </w:rPr>
        <w:t xml:space="preserve">maternal </w:t>
      </w:r>
      <w:r w:rsidRPr="00276F0D">
        <w:rPr>
          <w:rFonts w:ascii="Times New Roman" w:hAnsi="Times New Roman" w:cs="Times New Roman"/>
          <w:b w:val="0"/>
          <w:sz w:val="24"/>
          <w:szCs w:val="24"/>
        </w:rPr>
        <w:t xml:space="preserve">blood flow. EGF is abundantly secreted from the endometrial glands in early gestation when it stimulates cytotrophoblast proliferation and maintains their stemness </w:t>
      </w:r>
      <w:r w:rsidRPr="00276F0D">
        <w:rPr>
          <w:rFonts w:ascii="Times New Roman" w:hAnsi="Times New Roman" w:cs="Times New Roman"/>
          <w:b w:val="0"/>
          <w:sz w:val="24"/>
          <w:szCs w:val="24"/>
        </w:rPr>
        <w:fldChar w:fldCharType="begin"/>
      </w:r>
      <w:r w:rsidR="00A96C44">
        <w:rPr>
          <w:rFonts w:ascii="Times New Roman" w:hAnsi="Times New Roman" w:cs="Times New Roman"/>
          <w:b w:val="0"/>
          <w:sz w:val="24"/>
          <w:szCs w:val="24"/>
        </w:rPr>
        <w:instrText xml:space="preserve"> ADDIN EN.CITE &lt;EndNote&gt;&lt;Cite&gt;&lt;Author&gt;Maruo&lt;/Author&gt;&lt;Year&gt;1992&lt;/Year&gt;&lt;RecNum&gt;891&lt;/RecNum&gt;&lt;DisplayText&gt;(8, 27)&lt;/DisplayText&gt;&lt;record&gt;&lt;rec-number&gt;891&lt;/rec-number&gt;&lt;foreign-keys&gt;&lt;key app="EN" db-id="etfv0p229szrt2eewfrv2xdyf0rt2v0rvrzs" timestamp="1574955044"&gt;891&lt;/key&gt;&lt;/foreign-keys&gt;&lt;ref-type name="Journal Article"&gt;17&lt;/ref-type&gt;&lt;contributors&gt;&lt;authors&gt;&lt;author&gt;Maruo, T.&lt;/author&gt;&lt;author&gt;Matsuo, H.&lt;/author&gt;&lt;author&gt;Murata, K.&lt;/author&gt;&lt;author&gt;Mochizuki, M.&lt;/author&gt;&lt;/authors&gt;&lt;/contributors&gt;&lt;titles&gt;&lt;title&gt;Gestational age-dependent dual action of epidermal growth factor on human placenta early in gestation&lt;/title&gt;&lt;secondary-title&gt;J Clin Endocrinol Metab&lt;/secondary-title&gt;&lt;/titles&gt;&lt;periodical&gt;&lt;full-title&gt;J Clin Endocrinol Metab&lt;/full-title&gt;&lt;/periodical&gt;&lt;pages&gt;1362-1367&lt;/pages&gt;&lt;volume&gt;75&lt;/volume&gt;&lt;dates&gt;&lt;year&gt;1992&lt;/year&gt;&lt;/dates&gt;&lt;urls&gt;&lt;/urls&gt;&lt;/record&gt;&lt;/Cite&gt;&lt;Cite&gt;&lt;Author&gt;Burton&lt;/Author&gt;&lt;Year&gt;2018&lt;/Year&gt;&lt;RecNum&gt;862&lt;/RecNum&gt;&lt;record&gt;&lt;rec-number&gt;862&lt;/rec-number&gt;&lt;foreign-keys&gt;&lt;key app="EN" db-id="etfv0p229szrt2eewfrv2xdyf0rt2v0rvrzs" timestamp="1574955043"&gt;862&lt;/key&gt;&lt;/foreign-keys&gt;&lt;ref-type name="Journal Article"&gt;17&lt;/ref-type&gt;&lt;contributors&gt;&lt;authors&gt;&lt;author&gt;Burton, G. J.&lt;/author&gt;&lt;/authors&gt;&lt;/contributors&gt;&lt;titles&gt;&lt;title&gt;The John Hughes Memorial Lecture: Stimulation of early placental development through a trophoblast-endometrial dialogue &lt;/title&gt;&lt;secondary-title&gt;Journal of Equine Veterinary Science&lt;/secondary-title&gt;&lt;/titles&gt;&lt;periodical&gt;&lt;full-title&gt;Journal of Equine Veterinary Science&lt;/full-title&gt;&lt;/periodical&gt;&lt;pages&gt;14-18&lt;/pages&gt;&lt;volume&gt;66&lt;/volume&gt;&lt;dates&gt;&lt;year&gt;2018&lt;/year&gt;&lt;/dates&gt;&lt;urls&gt;&lt;/urls&gt;&lt;/record&gt;&lt;/Cite&gt;&lt;/EndNote&gt;</w:instrText>
      </w:r>
      <w:r w:rsidRPr="00276F0D">
        <w:rPr>
          <w:rFonts w:ascii="Times New Roman" w:hAnsi="Times New Roman" w:cs="Times New Roman"/>
          <w:b w:val="0"/>
          <w:sz w:val="24"/>
          <w:szCs w:val="24"/>
        </w:rPr>
        <w:fldChar w:fldCharType="separate"/>
      </w:r>
      <w:r w:rsidR="00A96C44">
        <w:rPr>
          <w:rFonts w:ascii="Times New Roman" w:hAnsi="Times New Roman" w:cs="Times New Roman"/>
          <w:b w:val="0"/>
          <w:noProof/>
          <w:sz w:val="24"/>
          <w:szCs w:val="24"/>
        </w:rPr>
        <w:t>(8, 27)</w:t>
      </w:r>
      <w:r w:rsidRPr="00276F0D">
        <w:rPr>
          <w:rFonts w:ascii="Times New Roman" w:hAnsi="Times New Roman" w:cs="Times New Roman"/>
          <w:b w:val="0"/>
          <w:sz w:val="24"/>
          <w:szCs w:val="24"/>
        </w:rPr>
        <w:fldChar w:fldCharType="end"/>
      </w:r>
      <w:r w:rsidRPr="00276F0D">
        <w:rPr>
          <w:rFonts w:ascii="Times New Roman" w:hAnsi="Times New Roman" w:cs="Times New Roman"/>
          <w:b w:val="0"/>
          <w:sz w:val="24"/>
          <w:szCs w:val="24"/>
        </w:rPr>
        <w:t xml:space="preserve">. Epiregulin  promotes the cytotrophoblast-EVT transition through O-fucosylation on urokinase-type plasminogen catalysed by protein O-fucosyltransferase 1 (poFUT1) </w:t>
      </w:r>
      <w:r w:rsidRPr="00276F0D">
        <w:rPr>
          <w:rFonts w:ascii="Times New Roman" w:hAnsi="Times New Roman" w:cs="Times New Roman"/>
          <w:b w:val="0"/>
          <w:sz w:val="24"/>
          <w:szCs w:val="24"/>
        </w:rPr>
        <w:fldChar w:fldCharType="begin"/>
      </w:r>
      <w:r w:rsidR="00A96C44">
        <w:rPr>
          <w:rFonts w:ascii="Times New Roman" w:hAnsi="Times New Roman" w:cs="Times New Roman"/>
          <w:b w:val="0"/>
          <w:sz w:val="24"/>
          <w:szCs w:val="24"/>
        </w:rPr>
        <w:instrText xml:space="preserve"> ADDIN EN.CITE &lt;EndNote&gt;&lt;Cite&gt;&lt;Author&gt;Cui&lt;/Author&gt;&lt;Year&gt;2019&lt;/Year&gt;&lt;RecNum&gt;966&lt;/RecNum&gt;&lt;DisplayText&gt;(78)&lt;/DisplayText&gt;&lt;record&gt;&lt;rec-number&gt;966&lt;/rec-number&gt;&lt;foreign-keys&gt;&lt;key app="EN" db-id="etfv0p229szrt2eewfrv2xdyf0rt2v0rvrzs" timestamp="1580983943"&gt;966&lt;/key&gt;&lt;/foreign-keys&gt;&lt;ref-type name="Journal Article"&gt;17&lt;/ref-type&gt;&lt;contributors&gt;&lt;authors&gt;&lt;author&gt;Cui, X.&lt;/author&gt;&lt;author&gt;Wang, H.&lt;/author&gt;&lt;author&gt;Li, Y.&lt;/author&gt;&lt;author&gt;Chen, T.&lt;/author&gt;&lt;author&gt;Liu, S.&lt;/author&gt;&lt;author&gt;Yan, Q.&lt;/author&gt;&lt;/authors&gt;&lt;/contributors&gt;&lt;auth-address&gt;Liaoning Provincial Core Lab of Glycobiology and Glycoengineering, College of Basic Medical Sciences, Dalian Medical University, Dalian, China.&lt;/auth-address&gt;&lt;titles&gt;&lt;title&gt;Epiregulin promotes trophoblast epithelial-mesenchymal transition through poFUT1 and O-fucosylation by poFUT1 on uPA&lt;/title&gt;&lt;secondary-title&gt;Cell Prolif&lt;/secondary-title&gt;&lt;/titles&gt;&lt;periodical&gt;&lt;full-title&gt;Cell Prolif&lt;/full-title&gt;&lt;/periodical&gt;&lt;pages&gt;e12745&lt;/pages&gt;&lt;edition&gt;2020/01/01&lt;/edition&gt;&lt;dates&gt;&lt;year&gt;2019&lt;/year&gt;&lt;pub-dates&gt;&lt;date&gt;Dec 30&lt;/date&gt;&lt;/pub-dates&gt;&lt;/dates&gt;&lt;isbn&gt;1365-2184 (Electronic)&amp;#xD;0960-7722 (Linking)&lt;/isbn&gt;&lt;accession-num&gt;31889361&lt;/accession-num&gt;&lt;urls&gt;&lt;related-urls&gt;&lt;url&gt;https://www.ncbi.nlm.nih.gov/pubmed/31889361&lt;/url&gt;&lt;/related-urls&gt;&lt;/urls&gt;&lt;electronic-resource-num&gt;10.1111/cpr.12745&lt;/electronic-resource-num&gt;&lt;/record&gt;&lt;/Cite&gt;&lt;/EndNote&gt;</w:instrText>
      </w:r>
      <w:r w:rsidRPr="00276F0D">
        <w:rPr>
          <w:rFonts w:ascii="Times New Roman" w:hAnsi="Times New Roman" w:cs="Times New Roman"/>
          <w:b w:val="0"/>
          <w:sz w:val="24"/>
          <w:szCs w:val="24"/>
        </w:rPr>
        <w:fldChar w:fldCharType="separate"/>
      </w:r>
      <w:r w:rsidR="00A96C44">
        <w:rPr>
          <w:rFonts w:ascii="Times New Roman" w:hAnsi="Times New Roman" w:cs="Times New Roman"/>
          <w:b w:val="0"/>
          <w:noProof/>
          <w:sz w:val="24"/>
          <w:szCs w:val="24"/>
        </w:rPr>
        <w:t>(78)</w:t>
      </w:r>
      <w:r w:rsidRPr="00276F0D">
        <w:rPr>
          <w:rFonts w:ascii="Times New Roman" w:hAnsi="Times New Roman" w:cs="Times New Roman"/>
          <w:b w:val="0"/>
          <w:sz w:val="24"/>
          <w:szCs w:val="24"/>
        </w:rPr>
        <w:fldChar w:fldCharType="end"/>
      </w:r>
      <w:r w:rsidRPr="00276F0D">
        <w:rPr>
          <w:rFonts w:ascii="Times New Roman" w:hAnsi="Times New Roman" w:cs="Times New Roman"/>
          <w:b w:val="0"/>
          <w:sz w:val="24"/>
          <w:szCs w:val="24"/>
        </w:rPr>
        <w:t xml:space="preserve">. This role seems critical for the pregnancy viability as both epiregulin and poFUT1 were found downregulated in placentas of patients </w:t>
      </w:r>
      <w:r w:rsidR="00C50E48">
        <w:rPr>
          <w:rFonts w:ascii="Times New Roman" w:hAnsi="Times New Roman" w:cs="Times New Roman"/>
          <w:b w:val="0"/>
          <w:sz w:val="24"/>
          <w:szCs w:val="24"/>
        </w:rPr>
        <w:t xml:space="preserve">suffering </w:t>
      </w:r>
      <w:r w:rsidR="00613232">
        <w:rPr>
          <w:rFonts w:ascii="Times New Roman" w:hAnsi="Times New Roman" w:cs="Times New Roman"/>
          <w:b w:val="0"/>
          <w:sz w:val="24"/>
          <w:szCs w:val="24"/>
        </w:rPr>
        <w:t>early pregnancy failure</w:t>
      </w:r>
      <w:r w:rsidRPr="00276F0D">
        <w:rPr>
          <w:rFonts w:ascii="Times New Roman" w:hAnsi="Times New Roman" w:cs="Times New Roman"/>
          <w:b w:val="0"/>
          <w:sz w:val="24"/>
          <w:szCs w:val="24"/>
        </w:rPr>
        <w:t xml:space="preserve"> </w:t>
      </w:r>
      <w:r w:rsidRPr="00276F0D">
        <w:rPr>
          <w:rFonts w:ascii="Times New Roman" w:hAnsi="Times New Roman" w:cs="Times New Roman"/>
          <w:b w:val="0"/>
          <w:sz w:val="24"/>
          <w:szCs w:val="24"/>
        </w:rPr>
        <w:fldChar w:fldCharType="begin"/>
      </w:r>
      <w:r w:rsidR="00A96C44">
        <w:rPr>
          <w:rFonts w:ascii="Times New Roman" w:hAnsi="Times New Roman" w:cs="Times New Roman"/>
          <w:b w:val="0"/>
          <w:sz w:val="24"/>
          <w:szCs w:val="24"/>
        </w:rPr>
        <w:instrText xml:space="preserve"> ADDIN EN.CITE &lt;EndNote&gt;&lt;Cite&gt;&lt;Author&gt;Cui&lt;/Author&gt;&lt;Year&gt;2019&lt;/Year&gt;&lt;RecNum&gt;966&lt;/RecNum&gt;&lt;DisplayText&gt;(78)&lt;/DisplayText&gt;&lt;record&gt;&lt;rec-number&gt;966&lt;/rec-number&gt;&lt;foreign-keys&gt;&lt;key app="EN" db-id="etfv0p229szrt2eewfrv2xdyf0rt2v0rvrzs" timestamp="1580983943"&gt;966&lt;/key&gt;&lt;/foreign-keys&gt;&lt;ref-type name="Journal Article"&gt;17&lt;/ref-type&gt;&lt;contributors&gt;&lt;authors&gt;&lt;author&gt;Cui, X.&lt;/author&gt;&lt;author&gt;Wang, H.&lt;/author&gt;&lt;author&gt;Li, Y.&lt;/author&gt;&lt;author&gt;Chen, T.&lt;/author&gt;&lt;author&gt;Liu, S.&lt;/author&gt;&lt;author&gt;Yan, Q.&lt;/author&gt;&lt;/authors&gt;&lt;/contributors&gt;&lt;auth-address&gt;Liaoning Provincial Core Lab of Glycobiology and Glycoengineering, College of Basic Medical Sciences, Dalian Medical University, Dalian, China.&lt;/auth-address&gt;&lt;titles&gt;&lt;title&gt;Epiregulin promotes trophoblast epithelial-mesenchymal transition through poFUT1 and O-fucosylation by poFUT1 on uPA&lt;/title&gt;&lt;secondary-title&gt;Cell Prolif&lt;/secondary-title&gt;&lt;/titles&gt;&lt;periodical&gt;&lt;full-title&gt;Cell Prolif&lt;/full-title&gt;&lt;/periodical&gt;&lt;pages&gt;e12745&lt;/pages&gt;&lt;edition&gt;2020/01/01&lt;/edition&gt;&lt;dates&gt;&lt;year&gt;2019&lt;/year&gt;&lt;pub-dates&gt;&lt;date&gt;Dec 30&lt;/date&gt;&lt;/pub-dates&gt;&lt;/dates&gt;&lt;isbn&gt;1365-2184 (Electronic)&amp;#xD;0960-7722 (Linking)&lt;/isbn&gt;&lt;accession-num&gt;31889361&lt;/accession-num&gt;&lt;urls&gt;&lt;related-urls&gt;&lt;url&gt;https://www.ncbi.nlm.nih.gov/pubmed/31889361&lt;/url&gt;&lt;/related-urls&gt;&lt;/urls&gt;&lt;electronic-resource-num&gt;10.1111/cpr.12745&lt;/electronic-resource-num&gt;&lt;/record&gt;&lt;/Cite&gt;&lt;/EndNote&gt;</w:instrText>
      </w:r>
      <w:r w:rsidRPr="00276F0D">
        <w:rPr>
          <w:rFonts w:ascii="Times New Roman" w:hAnsi="Times New Roman" w:cs="Times New Roman"/>
          <w:b w:val="0"/>
          <w:sz w:val="24"/>
          <w:szCs w:val="24"/>
        </w:rPr>
        <w:fldChar w:fldCharType="separate"/>
      </w:r>
      <w:r w:rsidR="00A96C44">
        <w:rPr>
          <w:rFonts w:ascii="Times New Roman" w:hAnsi="Times New Roman" w:cs="Times New Roman"/>
          <w:b w:val="0"/>
          <w:noProof/>
          <w:sz w:val="24"/>
          <w:szCs w:val="24"/>
        </w:rPr>
        <w:t>(78)</w:t>
      </w:r>
      <w:r w:rsidRPr="00276F0D">
        <w:rPr>
          <w:rFonts w:ascii="Times New Roman" w:hAnsi="Times New Roman" w:cs="Times New Roman"/>
          <w:b w:val="0"/>
          <w:sz w:val="24"/>
          <w:szCs w:val="24"/>
        </w:rPr>
        <w:fldChar w:fldCharType="end"/>
      </w:r>
      <w:r w:rsidRPr="00276F0D">
        <w:rPr>
          <w:rFonts w:ascii="Times New Roman" w:hAnsi="Times New Roman" w:cs="Times New Roman"/>
          <w:b w:val="0"/>
          <w:sz w:val="24"/>
          <w:szCs w:val="24"/>
        </w:rPr>
        <w:t xml:space="preserve">. </w:t>
      </w:r>
    </w:p>
    <w:p w14:paraId="049177B2" w14:textId="6BC83E9C" w:rsidR="00276F0D" w:rsidRPr="00276F0D" w:rsidRDefault="00613232" w:rsidP="002325CC">
      <w:pPr>
        <w:pStyle w:val="Heading3"/>
        <w:jc w:val="both"/>
        <w:rPr>
          <w:rFonts w:ascii="Times New Roman" w:hAnsi="Times New Roman" w:cs="Times New Roman"/>
          <w:b w:val="0"/>
          <w:sz w:val="24"/>
          <w:szCs w:val="24"/>
        </w:rPr>
      </w:pPr>
      <w:r>
        <w:rPr>
          <w:rFonts w:ascii="Times New Roman" w:hAnsi="Times New Roman" w:cs="Times New Roman"/>
          <w:b w:val="0"/>
          <w:sz w:val="24"/>
          <w:szCs w:val="24"/>
        </w:rPr>
        <w:t>By</w:t>
      </w:r>
      <w:r w:rsidRPr="00276F0D">
        <w:rPr>
          <w:rFonts w:ascii="Times New Roman" w:hAnsi="Times New Roman" w:cs="Times New Roman"/>
          <w:b w:val="0"/>
          <w:sz w:val="24"/>
          <w:szCs w:val="24"/>
        </w:rPr>
        <w:t xml:space="preserve"> </w:t>
      </w:r>
      <w:r w:rsidR="00276F0D" w:rsidRPr="00276F0D">
        <w:rPr>
          <w:rFonts w:ascii="Times New Roman" w:hAnsi="Times New Roman" w:cs="Times New Roman"/>
          <w:b w:val="0"/>
          <w:sz w:val="24"/>
          <w:szCs w:val="24"/>
        </w:rPr>
        <w:t xml:space="preserve">contrast, the expression of </w:t>
      </w:r>
      <w:r w:rsidR="00276F0D" w:rsidRPr="00276F0D">
        <w:rPr>
          <w:rFonts w:ascii="Times New Roman" w:hAnsi="Times New Roman" w:cs="Times New Roman"/>
          <w:b w:val="0"/>
          <w:i/>
          <w:sz w:val="24"/>
          <w:szCs w:val="24"/>
        </w:rPr>
        <w:t>CYP2R1</w:t>
      </w:r>
      <w:r w:rsidR="00276F0D" w:rsidRPr="00276F0D">
        <w:rPr>
          <w:rFonts w:ascii="Times New Roman" w:hAnsi="Times New Roman" w:cs="Times New Roman"/>
          <w:b w:val="0"/>
          <w:sz w:val="24"/>
          <w:szCs w:val="24"/>
        </w:rPr>
        <w:t xml:space="preserve"> and </w:t>
      </w:r>
      <w:r w:rsidR="00276F0D" w:rsidRPr="00276F0D">
        <w:rPr>
          <w:rFonts w:ascii="Times New Roman" w:hAnsi="Times New Roman" w:cs="Times New Roman"/>
          <w:b w:val="0"/>
          <w:i/>
          <w:sz w:val="24"/>
          <w:szCs w:val="24"/>
        </w:rPr>
        <w:t xml:space="preserve">RBP7 </w:t>
      </w:r>
      <w:r w:rsidR="00276F0D" w:rsidRPr="00276F0D">
        <w:rPr>
          <w:rFonts w:ascii="Times New Roman" w:hAnsi="Times New Roman" w:cs="Times New Roman"/>
          <w:b w:val="0"/>
          <w:sz w:val="24"/>
          <w:szCs w:val="24"/>
        </w:rPr>
        <w:t xml:space="preserve">was increased in the second trimester, with a corresponding decrease in methylation. These genes regulate vitamin D and A metabolism; CYP2R1 converts vitamin D into its active form, whilst RBP7 affects vitamin A stability and metabolism. Adequate vitamin D function is essential for fetal skeletal development, tooth enamel formation and general fetal growth and development </w:t>
      </w:r>
      <w:r w:rsidR="00276F0D" w:rsidRPr="00276F0D">
        <w:rPr>
          <w:rFonts w:ascii="Times New Roman" w:hAnsi="Times New Roman" w:cs="Times New Roman"/>
          <w:b w:val="0"/>
          <w:sz w:val="24"/>
          <w:szCs w:val="24"/>
        </w:rPr>
        <w:fldChar w:fldCharType="begin">
          <w:fldData xml:space="preserve">PEVuZE5vdGU+PENpdGU+PEF1dGhvcj5Ccm9va2U8L0F1dGhvcj48WWVhcj4xOTgwPC9ZZWFyPjxS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</w:fldData>
        </w:fldChar>
      </w:r>
      <w:r w:rsidR="00A96C44">
        <w:rPr>
          <w:rFonts w:ascii="Times New Roman" w:hAnsi="Times New Roman" w:cs="Times New Roman"/>
          <w:b w:val="0"/>
          <w:sz w:val="24"/>
          <w:szCs w:val="24"/>
        </w:rPr>
        <w:instrText xml:space="preserve"> ADDIN EN.CITE </w:instrText>
      </w:r>
      <w:r w:rsidR="00A96C44">
        <w:rPr>
          <w:rFonts w:ascii="Times New Roman" w:hAnsi="Times New Roman" w:cs="Times New Roman"/>
          <w:b w:val="0"/>
          <w:sz w:val="24"/>
          <w:szCs w:val="24"/>
        </w:rPr>
        <w:fldChar w:fldCharType="begin">
          <w:fldData xml:space="preserve">PEVuZE5vdGU+PENpdGU+PEF1dGhvcj5Ccm9va2U8L0F1dGhvcj48WWVhcj4xOTgwPC9ZZWFyPjxS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</w:fldData>
        </w:fldChar>
      </w:r>
      <w:r w:rsidR="00A96C44">
        <w:rPr>
          <w:rFonts w:ascii="Times New Roman" w:hAnsi="Times New Roman" w:cs="Times New Roman"/>
          <w:b w:val="0"/>
          <w:sz w:val="24"/>
          <w:szCs w:val="24"/>
        </w:rPr>
        <w:instrText xml:space="preserve"> ADDIN EN.CITE.DATA </w:instrText>
      </w:r>
      <w:r w:rsidR="00A96C44">
        <w:rPr>
          <w:rFonts w:ascii="Times New Roman" w:hAnsi="Times New Roman" w:cs="Times New Roman"/>
          <w:b w:val="0"/>
          <w:sz w:val="24"/>
          <w:szCs w:val="24"/>
        </w:rPr>
      </w:r>
      <w:r w:rsidR="00A96C44">
        <w:rPr>
          <w:rFonts w:ascii="Times New Roman" w:hAnsi="Times New Roman" w:cs="Times New Roman"/>
          <w:b w:val="0"/>
          <w:sz w:val="24"/>
          <w:szCs w:val="24"/>
        </w:rPr>
        <w:fldChar w:fldCharType="end"/>
      </w:r>
      <w:r w:rsidR="00276F0D" w:rsidRPr="00276F0D">
        <w:rPr>
          <w:rFonts w:ascii="Times New Roman" w:hAnsi="Times New Roman" w:cs="Times New Roman"/>
          <w:b w:val="0"/>
          <w:sz w:val="24"/>
          <w:szCs w:val="24"/>
        </w:rPr>
        <w:fldChar w:fldCharType="separate"/>
      </w:r>
      <w:r w:rsidR="00A96C44">
        <w:rPr>
          <w:rFonts w:ascii="Times New Roman" w:hAnsi="Times New Roman" w:cs="Times New Roman"/>
          <w:b w:val="0"/>
          <w:noProof/>
          <w:sz w:val="24"/>
          <w:szCs w:val="24"/>
        </w:rPr>
        <w:t>(79)</w:t>
      </w:r>
      <w:r w:rsidR="00276F0D" w:rsidRPr="00276F0D">
        <w:rPr>
          <w:rFonts w:ascii="Times New Roman" w:hAnsi="Times New Roman" w:cs="Times New Roman"/>
          <w:b w:val="0"/>
          <w:sz w:val="24"/>
          <w:szCs w:val="24"/>
        </w:rPr>
        <w:fldChar w:fldCharType="end"/>
      </w:r>
      <w:r w:rsidR="00276F0D" w:rsidRPr="00276F0D">
        <w:rPr>
          <w:rFonts w:ascii="Times New Roman" w:hAnsi="Times New Roman" w:cs="Times New Roman"/>
          <w:b w:val="0"/>
          <w:sz w:val="24"/>
          <w:szCs w:val="24"/>
        </w:rPr>
        <w:t xml:space="preserve">, and vitamin A (retinoic acid) is essential for the development of heart, embryonal circulatory and central nervous systems and the regulation of heart asymmetry </w:t>
      </w:r>
      <w:r w:rsidR="00276F0D" w:rsidRPr="00276F0D">
        <w:rPr>
          <w:rFonts w:ascii="Times New Roman" w:hAnsi="Times New Roman" w:cs="Times New Roman"/>
          <w:b w:val="0"/>
          <w:sz w:val="24"/>
          <w:szCs w:val="24"/>
        </w:rPr>
        <w:fldChar w:fldCharType="begin"/>
      </w:r>
      <w:r w:rsidR="00A96C44">
        <w:rPr>
          <w:rFonts w:ascii="Times New Roman" w:hAnsi="Times New Roman" w:cs="Times New Roman"/>
          <w:b w:val="0"/>
          <w:sz w:val="24"/>
          <w:szCs w:val="24"/>
        </w:rPr>
        <w:instrText xml:space="preserve"> ADDIN EN.CITE &lt;EndNote&gt;&lt;Cite&gt;&lt;Author&gt;Zile&lt;/Author&gt;&lt;Year&gt;1998&lt;/Year&gt;&lt;RecNum&gt;965&lt;/RecNum&gt;&lt;DisplayText&gt;(80)&lt;/DisplayText&gt;&lt;record&gt;&lt;rec-number&gt;965&lt;/rec-number&gt;&lt;foreign-keys&gt;&lt;key app="EN" db-id="etfv0p229szrt2eewfrv2xdyf0rt2v0rvrzs" timestamp="1580818118"&gt;965&lt;/key&gt;&lt;/foreign-keys&gt;&lt;ref-type name="Journal Article"&gt;17&lt;/ref-type&gt;&lt;contributors&gt;&lt;authors&gt;&lt;author&gt;Zile, M. H.&lt;/author&gt;&lt;/authors&gt;&lt;/contributors&gt;&lt;auth-address&gt;Department of Food Science and Human Nutrition, Michigan State University, East Lansing 48824-1224.&lt;/auth-address&gt;&lt;titles&gt;&lt;title&gt;Vitamin A and embryonic development: an overview&lt;/title&gt;&lt;secondary-title&gt;J Nutr&lt;/secondary-title&gt;&lt;/titles&gt;&lt;periodical&gt;&lt;full-title&gt;J Nutr&lt;/full-title&gt;&lt;/periodical&gt;&lt;pages&gt;455S-458S&lt;/pages&gt;&lt;volume&gt;128&lt;/volume&gt;&lt;number&gt;2 Suppl&lt;/number&gt;&lt;edition&gt;1998/03/21&lt;/edition&gt;&lt;keywords&gt;&lt;keyword&gt;Animals&lt;/keyword&gt;&lt;keyword&gt;Embryonic and Fetal Development/*physiology&lt;/keyword&gt;&lt;keyword&gt;Humans&lt;/keyword&gt;&lt;keyword&gt;Mice&lt;/keyword&gt;&lt;keyword&gt;Quail&lt;/keyword&gt;&lt;keyword&gt;Vitamin A/*physiology&lt;/keyword&gt;&lt;/keywords&gt;&lt;dates&gt;&lt;year&gt;1998&lt;/year&gt;&lt;pub-dates&gt;&lt;date&gt;Feb&lt;/date&gt;&lt;/pub-dates&gt;&lt;/dates&gt;&lt;isbn&gt;0022-3166 (Print)&amp;#xD;0022-3166 (Linking)&lt;/isbn&gt;&lt;accession-num&gt;9478047&lt;/accession-num&gt;&lt;urls&gt;&lt;related-urls&gt;&lt;url&gt;https://www.ncbi.nlm.nih.gov/pubmed/9478047&lt;/url&gt;&lt;/related-urls&gt;&lt;/urls&gt;&lt;electronic-resource-num&gt;10.1093/jn/128.2.455S&lt;/electronic-resource-num&gt;&lt;/record&gt;&lt;/Cite&gt;&lt;/EndNote&gt;</w:instrText>
      </w:r>
      <w:r w:rsidR="00276F0D" w:rsidRPr="00276F0D">
        <w:rPr>
          <w:rFonts w:ascii="Times New Roman" w:hAnsi="Times New Roman" w:cs="Times New Roman"/>
          <w:b w:val="0"/>
          <w:sz w:val="24"/>
          <w:szCs w:val="24"/>
        </w:rPr>
        <w:fldChar w:fldCharType="separate"/>
      </w:r>
      <w:r w:rsidR="00A96C44">
        <w:rPr>
          <w:rFonts w:ascii="Times New Roman" w:hAnsi="Times New Roman" w:cs="Times New Roman"/>
          <w:b w:val="0"/>
          <w:noProof/>
          <w:sz w:val="24"/>
          <w:szCs w:val="24"/>
        </w:rPr>
        <w:t>(80)</w:t>
      </w:r>
      <w:r w:rsidR="00276F0D" w:rsidRPr="00276F0D">
        <w:rPr>
          <w:rFonts w:ascii="Times New Roman" w:hAnsi="Times New Roman" w:cs="Times New Roman"/>
          <w:b w:val="0"/>
          <w:sz w:val="24"/>
          <w:szCs w:val="24"/>
        </w:rPr>
        <w:fldChar w:fldCharType="end"/>
      </w:r>
      <w:r w:rsidR="00276F0D" w:rsidRPr="00276F0D">
        <w:rPr>
          <w:rFonts w:ascii="Times New Roman" w:hAnsi="Times New Roman" w:cs="Times New Roman"/>
          <w:b w:val="0"/>
          <w:sz w:val="24"/>
          <w:szCs w:val="24"/>
        </w:rPr>
        <w:t xml:space="preserve">.  </w:t>
      </w:r>
    </w:p>
    <w:p w14:paraId="12CE9B7B" w14:textId="7FF86787" w:rsidR="00276F0D" w:rsidRPr="00EC2A23" w:rsidRDefault="00276F0D" w:rsidP="002325CC">
      <w:pPr>
        <w:pStyle w:val="Heading3"/>
        <w:jc w:val="both"/>
        <w:rPr>
          <w:rFonts w:ascii="Times New Roman" w:hAnsi="Times New Roman" w:cs="Times New Roman"/>
          <w:b w:val="0"/>
          <w:sz w:val="24"/>
          <w:szCs w:val="24"/>
        </w:rPr>
      </w:pPr>
      <w:r w:rsidRPr="00276F0D">
        <w:rPr>
          <w:rFonts w:ascii="Times New Roman" w:hAnsi="Times New Roman" w:cs="Times New Roman"/>
          <w:b w:val="0"/>
          <w:sz w:val="24"/>
          <w:szCs w:val="24"/>
        </w:rPr>
        <w:t>Decreased methylation levels</w:t>
      </w:r>
      <w:r w:rsidR="00613232">
        <w:rPr>
          <w:rFonts w:ascii="Times New Roman" w:hAnsi="Times New Roman" w:cs="Times New Roman"/>
          <w:b w:val="0"/>
          <w:sz w:val="24"/>
          <w:szCs w:val="24"/>
        </w:rPr>
        <w:t xml:space="preserve"> were</w:t>
      </w:r>
      <w:r w:rsidRPr="00276F0D">
        <w:rPr>
          <w:rFonts w:ascii="Times New Roman" w:hAnsi="Times New Roman" w:cs="Times New Roman"/>
          <w:b w:val="0"/>
          <w:sz w:val="24"/>
          <w:szCs w:val="24"/>
        </w:rPr>
        <w:t xml:space="preserve"> also correlated with the upregulation of genes activated in response to oxidative stress in the second trimester (</w:t>
      </w:r>
      <w:r w:rsidRPr="00276F0D">
        <w:rPr>
          <w:rFonts w:ascii="Times New Roman" w:hAnsi="Times New Roman" w:cs="Times New Roman"/>
          <w:b w:val="0"/>
          <w:i/>
          <w:sz w:val="24"/>
          <w:szCs w:val="24"/>
        </w:rPr>
        <w:t>FAS, WFDC1, AOX1, CH25H</w:t>
      </w:r>
      <w:r w:rsidRPr="00276F0D">
        <w:rPr>
          <w:rFonts w:ascii="Times New Roman" w:hAnsi="Times New Roman" w:cs="Times New Roman"/>
          <w:b w:val="0"/>
          <w:sz w:val="24"/>
          <w:szCs w:val="24"/>
        </w:rPr>
        <w:t xml:space="preserve">). Transcripts encoding </w:t>
      </w:r>
      <w:r w:rsidRPr="00EC2A23">
        <w:rPr>
          <w:rFonts w:ascii="Times New Roman" w:hAnsi="Times New Roman" w:cs="Times New Roman"/>
          <w:b w:val="0"/>
          <w:sz w:val="24"/>
          <w:szCs w:val="24"/>
        </w:rPr>
        <w:t>several transporters mediating the uptake of sodium/potassium (</w:t>
      </w:r>
      <w:r w:rsidRPr="00EC2A23">
        <w:rPr>
          <w:rFonts w:ascii="Times New Roman" w:hAnsi="Times New Roman" w:cs="Times New Roman"/>
          <w:b w:val="0"/>
          <w:i/>
          <w:sz w:val="24"/>
          <w:szCs w:val="24"/>
        </w:rPr>
        <w:t>SLC24A4</w:t>
      </w:r>
      <w:r w:rsidRPr="00EC2A23">
        <w:rPr>
          <w:rFonts w:ascii="Times New Roman" w:hAnsi="Times New Roman" w:cs="Times New Roman"/>
          <w:b w:val="0"/>
          <w:sz w:val="24"/>
          <w:szCs w:val="24"/>
        </w:rPr>
        <w:t xml:space="preserve">), choline and thiamine pyrophosphate (B1 homeostasis; </w:t>
      </w:r>
      <w:r w:rsidRPr="00EC2A23">
        <w:rPr>
          <w:rFonts w:ascii="Times New Roman" w:hAnsi="Times New Roman" w:cs="Times New Roman"/>
          <w:b w:val="0"/>
          <w:i/>
          <w:sz w:val="24"/>
          <w:szCs w:val="24"/>
        </w:rPr>
        <w:t>SLC44A4</w:t>
      </w:r>
      <w:r w:rsidRPr="00EC2A23">
        <w:rPr>
          <w:rFonts w:ascii="Times New Roman" w:hAnsi="Times New Roman" w:cs="Times New Roman"/>
          <w:b w:val="0"/>
          <w:sz w:val="24"/>
          <w:szCs w:val="24"/>
        </w:rPr>
        <w:t>), organic anions and bile acids (</w:t>
      </w:r>
      <w:r w:rsidRPr="00EC2A23">
        <w:rPr>
          <w:rFonts w:ascii="Times New Roman" w:hAnsi="Times New Roman" w:cs="Times New Roman"/>
          <w:b w:val="0"/>
          <w:i/>
          <w:sz w:val="24"/>
          <w:szCs w:val="24"/>
        </w:rPr>
        <w:t>ABCC3</w:t>
      </w:r>
      <w:r w:rsidRPr="00EC2A23">
        <w:rPr>
          <w:rFonts w:ascii="Times New Roman" w:hAnsi="Times New Roman" w:cs="Times New Roman"/>
          <w:b w:val="0"/>
          <w:sz w:val="24"/>
          <w:szCs w:val="24"/>
        </w:rPr>
        <w:t>), and drugs (</w:t>
      </w:r>
      <w:r w:rsidRPr="00EC2A23">
        <w:rPr>
          <w:rFonts w:ascii="Times New Roman" w:hAnsi="Times New Roman" w:cs="Times New Roman"/>
          <w:b w:val="0"/>
          <w:i/>
          <w:sz w:val="24"/>
          <w:szCs w:val="24"/>
        </w:rPr>
        <w:t>ABCC9</w:t>
      </w:r>
      <w:r w:rsidRPr="00EC2A23">
        <w:rPr>
          <w:rFonts w:ascii="Times New Roman" w:hAnsi="Times New Roman" w:cs="Times New Roman"/>
          <w:b w:val="0"/>
          <w:sz w:val="24"/>
          <w:szCs w:val="24"/>
        </w:rPr>
        <w:t xml:space="preserve">) were increased in the second trimester, </w:t>
      </w:r>
      <w:r w:rsidR="00613232">
        <w:rPr>
          <w:rFonts w:ascii="Times New Roman" w:hAnsi="Times New Roman" w:cs="Times New Roman"/>
          <w:b w:val="0"/>
          <w:sz w:val="24"/>
          <w:szCs w:val="24"/>
        </w:rPr>
        <w:t>whereas</w:t>
      </w:r>
      <w:r w:rsidR="00613232" w:rsidRPr="00EC2A23">
        <w:rPr>
          <w:rFonts w:ascii="Times New Roman" w:hAnsi="Times New Roman" w:cs="Times New Roman"/>
          <w:b w:val="0"/>
          <w:sz w:val="24"/>
          <w:szCs w:val="24"/>
        </w:rPr>
        <w:t xml:space="preserve"> </w:t>
      </w:r>
      <w:r w:rsidRPr="00EC2A23">
        <w:rPr>
          <w:rFonts w:ascii="Times New Roman" w:hAnsi="Times New Roman" w:cs="Times New Roman"/>
          <w:b w:val="0"/>
          <w:sz w:val="24"/>
          <w:szCs w:val="24"/>
        </w:rPr>
        <w:t xml:space="preserve">magnesium and zinc transporter </w:t>
      </w:r>
      <w:r w:rsidRPr="00EC2A23">
        <w:rPr>
          <w:rFonts w:ascii="Times New Roman" w:hAnsi="Times New Roman" w:cs="Times New Roman"/>
          <w:b w:val="0"/>
          <w:i/>
          <w:sz w:val="24"/>
          <w:szCs w:val="24"/>
        </w:rPr>
        <w:t>SLC39A8</w:t>
      </w:r>
      <w:r w:rsidRPr="00EC2A23">
        <w:rPr>
          <w:rFonts w:ascii="Times New Roman" w:hAnsi="Times New Roman" w:cs="Times New Roman"/>
          <w:b w:val="0"/>
          <w:sz w:val="24"/>
          <w:szCs w:val="24"/>
        </w:rPr>
        <w:t xml:space="preserve"> </w:t>
      </w:r>
      <w:r w:rsidR="00613232" w:rsidRPr="00EC2A23">
        <w:rPr>
          <w:rFonts w:ascii="Times New Roman" w:hAnsi="Times New Roman" w:cs="Times New Roman"/>
          <w:b w:val="0"/>
          <w:sz w:val="24"/>
          <w:szCs w:val="24"/>
        </w:rPr>
        <w:t>w</w:t>
      </w:r>
      <w:r w:rsidR="00613232">
        <w:rPr>
          <w:rFonts w:ascii="Times New Roman" w:hAnsi="Times New Roman" w:cs="Times New Roman"/>
          <w:b w:val="0"/>
          <w:sz w:val="24"/>
          <w:szCs w:val="24"/>
        </w:rPr>
        <w:t>ere</w:t>
      </w:r>
      <w:r w:rsidR="00613232" w:rsidRPr="00EC2A23">
        <w:rPr>
          <w:rFonts w:ascii="Times New Roman" w:hAnsi="Times New Roman" w:cs="Times New Roman"/>
          <w:b w:val="0"/>
          <w:sz w:val="24"/>
          <w:szCs w:val="24"/>
        </w:rPr>
        <w:t xml:space="preserve"> </w:t>
      </w:r>
      <w:r w:rsidRPr="00EC2A23">
        <w:rPr>
          <w:rFonts w:ascii="Times New Roman" w:hAnsi="Times New Roman" w:cs="Times New Roman"/>
          <w:b w:val="0"/>
          <w:sz w:val="24"/>
          <w:szCs w:val="24"/>
        </w:rPr>
        <w:t>increased in the first trimester</w:t>
      </w:r>
      <w:r w:rsidR="00613232">
        <w:rPr>
          <w:rFonts w:ascii="Times New Roman" w:hAnsi="Times New Roman" w:cs="Times New Roman"/>
          <w:b w:val="0"/>
          <w:sz w:val="24"/>
          <w:szCs w:val="24"/>
        </w:rPr>
        <w:t>.</w:t>
      </w:r>
      <w:r w:rsidRPr="00EC2A23">
        <w:rPr>
          <w:rFonts w:ascii="Times New Roman" w:hAnsi="Times New Roman" w:cs="Times New Roman"/>
          <w:b w:val="0"/>
          <w:sz w:val="24"/>
          <w:szCs w:val="24"/>
        </w:rPr>
        <w:t xml:space="preserve"> </w:t>
      </w:r>
      <w:r w:rsidR="00613232">
        <w:rPr>
          <w:rFonts w:ascii="Times New Roman" w:hAnsi="Times New Roman" w:cs="Times New Roman"/>
          <w:b w:val="0"/>
          <w:sz w:val="24"/>
          <w:szCs w:val="24"/>
        </w:rPr>
        <w:t>M</w:t>
      </w:r>
      <w:r w:rsidRPr="00EC2A23">
        <w:rPr>
          <w:rFonts w:ascii="Times New Roman" w:hAnsi="Times New Roman" w:cs="Times New Roman"/>
          <w:b w:val="0"/>
          <w:sz w:val="24"/>
          <w:szCs w:val="24"/>
        </w:rPr>
        <w:t>ethylation levels were differentially regulated in all these transcripts.</w:t>
      </w:r>
    </w:p>
    <w:p w14:paraId="57D96272" w14:textId="77777777" w:rsidR="00883272" w:rsidRPr="00EC2A23" w:rsidRDefault="00883272" w:rsidP="00883272">
      <w:pPr>
        <w:rPr>
          <w:lang w:eastAsia="en-GB"/>
        </w:rPr>
      </w:pPr>
    </w:p>
    <w:p w14:paraId="7003A0D1" w14:textId="29629B1B" w:rsidR="00883272" w:rsidRPr="00EC2A23" w:rsidRDefault="00883272" w:rsidP="00A332DC">
      <w:pPr>
        <w:jc w:val="both"/>
        <w:rPr>
          <w:lang w:eastAsia="en-GB"/>
        </w:rPr>
      </w:pPr>
      <w:r w:rsidRPr="00EC2A23">
        <w:rPr>
          <w:lang w:eastAsia="en-GB"/>
        </w:rPr>
        <w:t xml:space="preserve">The inverse correlation of DNA methylation with expression suggests </w:t>
      </w:r>
      <w:r w:rsidR="004935A8" w:rsidRPr="00EC2A23">
        <w:rPr>
          <w:lang w:eastAsia="en-GB"/>
        </w:rPr>
        <w:t>an association for</w:t>
      </w:r>
      <w:r w:rsidRPr="00EC2A23">
        <w:rPr>
          <w:lang w:eastAsia="en-GB"/>
        </w:rPr>
        <w:t xml:space="preserve"> a subset of genes in response to the onset of blood flow. </w:t>
      </w:r>
      <w:r w:rsidR="00A332DC" w:rsidRPr="00EC2A23">
        <w:rPr>
          <w:lang w:eastAsia="en-GB"/>
        </w:rPr>
        <w:t>GO</w:t>
      </w:r>
      <w:r w:rsidR="004935A8" w:rsidRPr="00EC2A23">
        <w:rPr>
          <w:lang w:eastAsia="en-GB"/>
        </w:rPr>
        <w:t xml:space="preserve"> pathways in this subset of genes</w:t>
      </w:r>
      <w:r w:rsidRPr="00EC2A23">
        <w:rPr>
          <w:lang w:eastAsia="en-GB"/>
        </w:rPr>
        <w:t xml:space="preserve"> include </w:t>
      </w:r>
      <w:r w:rsidR="00A332DC" w:rsidRPr="00EC2A23">
        <w:rPr>
          <w:lang w:eastAsia="en-GB"/>
        </w:rPr>
        <w:t>signal transduction, anatomical structure development, cellular protein modification process, cell differentiation, small molecule metabolic process, response to stress, transport and immune system process (Suppl. Table 8)</w:t>
      </w:r>
      <w:r w:rsidRPr="00EC2A23">
        <w:rPr>
          <w:lang w:eastAsia="en-GB"/>
        </w:rPr>
        <w:t>.</w:t>
      </w:r>
      <w:r w:rsidR="00A332DC" w:rsidRPr="00EC2A23">
        <w:rPr>
          <w:lang w:eastAsia="en-GB"/>
        </w:rPr>
        <w:t xml:space="preserve"> </w:t>
      </w:r>
    </w:p>
    <w:p w14:paraId="6858C079" w14:textId="38B9ECDC" w:rsidR="008B655D" w:rsidRDefault="008B655D" w:rsidP="009F535E">
      <w:pPr>
        <w:jc w:val="both"/>
        <w:rPr>
          <w:b/>
          <w:sz w:val="28"/>
          <w:szCs w:val="28"/>
        </w:rPr>
      </w:pPr>
    </w:p>
    <w:p w14:paraId="4E711DC1" w14:textId="77777777" w:rsidR="008B655D" w:rsidRDefault="008B655D" w:rsidP="009F535E">
      <w:pPr>
        <w:jc w:val="both"/>
      </w:pPr>
    </w:p>
    <w:p w14:paraId="1389ED5B" w14:textId="4334B144" w:rsidR="003C3EFF" w:rsidRPr="003C3EFF" w:rsidRDefault="003C3EFF" w:rsidP="00883272">
      <w:pPr>
        <w:jc w:val="both"/>
        <w:rPr>
          <w:b/>
          <w:sz w:val="28"/>
          <w:szCs w:val="28"/>
        </w:rPr>
      </w:pPr>
      <w:r w:rsidRPr="003C3EFF">
        <w:rPr>
          <w:b/>
          <w:sz w:val="28"/>
          <w:szCs w:val="28"/>
        </w:rPr>
        <w:t>Conclusion</w:t>
      </w:r>
    </w:p>
    <w:p w14:paraId="51207C9D" w14:textId="24577FCB" w:rsidR="0053674C" w:rsidRPr="00A92E72" w:rsidRDefault="00C50E48" w:rsidP="002325CC">
      <w:pPr>
        <w:shd w:val="clear" w:color="auto" w:fill="FFFFFF"/>
        <w:spacing w:before="100" w:beforeAutospacing="1" w:after="100" w:afterAutospacing="1"/>
        <w:jc w:val="both"/>
        <w:rPr>
          <w:color w:val="212121"/>
          <w:lang w:eastAsia="en-GB"/>
        </w:rPr>
      </w:pPr>
      <w:r>
        <w:t>O</w:t>
      </w:r>
      <w:r w:rsidR="0053674C" w:rsidRPr="00A92E72">
        <w:t xml:space="preserve">nset of </w:t>
      </w:r>
      <w:r>
        <w:t xml:space="preserve">the </w:t>
      </w:r>
      <w:r w:rsidR="0053674C" w:rsidRPr="00A92E72">
        <w:t xml:space="preserve">maternal </w:t>
      </w:r>
      <w:r w:rsidR="00613232">
        <w:t>arterial circulation</w:t>
      </w:r>
      <w:r w:rsidR="0053674C" w:rsidRPr="00A92E72">
        <w:t xml:space="preserve"> into the intervillous space towards the end of the first trimester constitutes an environmental stress to which the placenta must successfully adapt. It is associated with </w:t>
      </w:r>
      <w:r w:rsidR="00613232">
        <w:t>major</w:t>
      </w:r>
      <w:r w:rsidR="00613232" w:rsidRPr="00A92E72">
        <w:t xml:space="preserve"> </w:t>
      </w:r>
      <w:r w:rsidR="0053674C" w:rsidRPr="00A92E72">
        <w:t xml:space="preserve">changes in proliferation, differentiation, and metabolism in both the </w:t>
      </w:r>
      <w:r w:rsidR="00613232" w:rsidRPr="00A92E72">
        <w:t xml:space="preserve">villous </w:t>
      </w:r>
      <w:r w:rsidR="0053674C" w:rsidRPr="00A92E72">
        <w:t xml:space="preserve">trophoblast and stroma. </w:t>
      </w:r>
      <w:r w:rsidR="00613232">
        <w:rPr>
          <w:rStyle w:val="Strong"/>
          <w:b w:val="0"/>
          <w:bCs w:val="0"/>
          <w:color w:val="212121"/>
        </w:rPr>
        <w:t>In the present study</w:t>
      </w:r>
      <w:r w:rsidR="00613232" w:rsidRPr="00A92E72">
        <w:rPr>
          <w:rStyle w:val="Strong"/>
          <w:b w:val="0"/>
          <w:bCs w:val="0"/>
          <w:color w:val="212121"/>
        </w:rPr>
        <w:t xml:space="preserve"> </w:t>
      </w:r>
      <w:r w:rsidR="0053674C" w:rsidRPr="00A92E72">
        <w:rPr>
          <w:rStyle w:val="Strong"/>
          <w:b w:val="0"/>
          <w:bCs w:val="0"/>
          <w:color w:val="212121"/>
        </w:rPr>
        <w:t>we</w:t>
      </w:r>
      <w:r w:rsidR="00613232">
        <w:rPr>
          <w:rStyle w:val="Strong"/>
          <w:b w:val="0"/>
          <w:bCs w:val="0"/>
          <w:color w:val="212121"/>
        </w:rPr>
        <w:t xml:space="preserve"> have</w:t>
      </w:r>
      <w:r w:rsidR="0053674C" w:rsidRPr="00A92E72">
        <w:rPr>
          <w:rStyle w:val="Strong"/>
          <w:b w:val="0"/>
          <w:bCs w:val="0"/>
          <w:color w:val="212121"/>
        </w:rPr>
        <w:t xml:space="preserve"> show</w:t>
      </w:r>
      <w:r>
        <w:rPr>
          <w:rStyle w:val="Strong"/>
          <w:b w:val="0"/>
          <w:bCs w:val="0"/>
          <w:color w:val="212121"/>
        </w:rPr>
        <w:t>n</w:t>
      </w:r>
      <w:r w:rsidR="0053674C" w:rsidRPr="00A92E72">
        <w:rPr>
          <w:rStyle w:val="Strong"/>
          <w:b w:val="0"/>
          <w:bCs w:val="0"/>
          <w:color w:val="212121"/>
        </w:rPr>
        <w:t xml:space="preserve"> </w:t>
      </w:r>
      <w:r w:rsidR="0053674C" w:rsidRPr="00A92E72">
        <w:t>that villous sample</w:t>
      </w:r>
      <w:r w:rsidR="00613232">
        <w:t xml:space="preserve">s </w:t>
      </w:r>
      <w:r>
        <w:t>taken</w:t>
      </w:r>
      <w:r w:rsidR="00613232">
        <w:t xml:space="preserve"> before the establishment of the maternal circulation </w:t>
      </w:r>
      <w:r w:rsidR="0053674C" w:rsidRPr="00A92E72">
        <w:t xml:space="preserve">are characterised by high expression of transcripts involved in </w:t>
      </w:r>
      <w:r>
        <w:t xml:space="preserve">the </w:t>
      </w:r>
      <w:r w:rsidR="0053674C" w:rsidRPr="00A92E72">
        <w:t xml:space="preserve">synthesis and ER processing of peptide hormones, along with glycolytic pathways. </w:t>
      </w:r>
      <w:r w:rsidR="00613232">
        <w:t>The t</w:t>
      </w:r>
      <w:r w:rsidR="0053674C" w:rsidRPr="00A92E72">
        <w:t xml:space="preserve">ranscripts </w:t>
      </w:r>
      <w:r w:rsidR="00613232">
        <w:t xml:space="preserve">patterns </w:t>
      </w:r>
      <w:r w:rsidR="0053674C" w:rsidRPr="00A92E72">
        <w:t>encoding</w:t>
      </w:r>
      <w:r>
        <w:t xml:space="preserve"> </w:t>
      </w:r>
      <w:r w:rsidR="0053674C" w:rsidRPr="00A92E72">
        <w:t xml:space="preserve">proteins mediating transport of oxygen, lipid, protein, glucose, and ions </w:t>
      </w:r>
      <w:r w:rsidR="00613232">
        <w:t>changed</w:t>
      </w:r>
      <w:r w:rsidR="00613232" w:rsidRPr="00A92E72">
        <w:t xml:space="preserve"> </w:t>
      </w:r>
      <w:r w:rsidR="0053674C" w:rsidRPr="00A92E72">
        <w:t xml:space="preserve">significantly between the first and </w:t>
      </w:r>
      <w:r w:rsidR="00613232">
        <w:t xml:space="preserve">early </w:t>
      </w:r>
      <w:r w:rsidR="0053674C" w:rsidRPr="00A92E72">
        <w:t xml:space="preserve">second trimesters, reflecting increased oxidative stress and the onset of exchange between maternal and fetal blood. We also identified a novel hormone, spexin, in the syncytiotrophoblast that is upregulated in the second trimester and may modulate maternal lipid </w:t>
      </w:r>
      <w:r w:rsidR="0053674C" w:rsidRPr="00007C2F">
        <w:t>and glucose</w:t>
      </w:r>
      <w:r w:rsidR="0053674C">
        <w:t xml:space="preserve"> </w:t>
      </w:r>
      <w:r w:rsidR="0053674C" w:rsidRPr="00A92E72">
        <w:t xml:space="preserve">metabolism. </w:t>
      </w:r>
    </w:p>
    <w:p w14:paraId="2BDBC6F5" w14:textId="66001778" w:rsidR="0098449E" w:rsidRDefault="00C50E48" w:rsidP="006542B4">
      <w:pPr>
        <w:jc w:val="both"/>
      </w:pPr>
      <w:r>
        <w:lastRenderedPageBreak/>
        <w:t>K</w:t>
      </w:r>
      <w:r w:rsidR="0053674C">
        <w:t>ey strength</w:t>
      </w:r>
      <w:r>
        <w:t>s</w:t>
      </w:r>
      <w:r w:rsidR="0053674C">
        <w:t xml:space="preserve"> of this study w</w:t>
      </w:r>
      <w:r>
        <w:t>ere</w:t>
      </w:r>
      <w:r w:rsidR="0053674C">
        <w:t xml:space="preserve"> that placental tissue was sampled directly using a CVS technique, </w:t>
      </w:r>
      <w:r>
        <w:t xml:space="preserve">that </w:t>
      </w:r>
      <w:r w:rsidR="00613232">
        <w:t xml:space="preserve">the gestational age was </w:t>
      </w:r>
      <w:r w:rsidR="0053674C">
        <w:t xml:space="preserve">accurately dated </w:t>
      </w:r>
      <w:r w:rsidR="00613232">
        <w:t xml:space="preserve">with </w:t>
      </w:r>
      <w:r w:rsidR="0053674C">
        <w:t>ultrasound</w:t>
      </w:r>
      <w:r w:rsidR="0098449E">
        <w:t>, and that the RNA</w:t>
      </w:r>
      <w:r w:rsidR="00007C2F">
        <w:t>-</w:t>
      </w:r>
      <w:r w:rsidR="0098449E">
        <w:t xml:space="preserve">Seq and methylation analyses were performed on </w:t>
      </w:r>
      <w:r w:rsidR="00B37665">
        <w:t>matched</w:t>
      </w:r>
      <w:r w:rsidR="0098449E">
        <w:t xml:space="preserve"> sample sets</w:t>
      </w:r>
      <w:r w:rsidR="0053674C">
        <w:t xml:space="preserve">. Rapid changes </w:t>
      </w:r>
      <w:r w:rsidR="0098449E">
        <w:t xml:space="preserve">in the transcriptome </w:t>
      </w:r>
      <w:r w:rsidR="0053674C">
        <w:t>have been documented in villous tissue collected using other commonly used methods</w:t>
      </w:r>
      <w:r>
        <w:t>,</w:t>
      </w:r>
      <w:r w:rsidR="0053674C">
        <w:t xml:space="preserve"> such as curettage </w:t>
      </w:r>
      <w:r w:rsidR="0053674C">
        <w:fldChar w:fldCharType="begin">
          <w:fldData xml:space="preserve">PEVuZE5vdGU+PENpdGU+PEF1dGhvcj5DaW5kcm92YS1EYXZpZXM8L0F1dGhvcj48WWVhcj4yMDE1
PC9ZZWFyPjxSZWNOdW0+NjI2PC9SZWNOdW0+PERpc3BsYXlUZXh0PigxNik8L0Rpc3BsYXlUZXh0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A96C44">
        <w:instrText xml:space="preserve"> ADDIN EN.CITE </w:instrText>
      </w:r>
      <w:r w:rsidR="00A96C44">
        <w:fldChar w:fldCharType="begin">
          <w:fldData xml:space="preserve">PEVuZE5vdGU+PENpdGU+PEF1dGhvcj5DaW5kcm92YS1EYXZpZXM8L0F1dGhvcj48WWVhcj4yMDE1
PC9ZZWFyPjxSZWNOdW0+NjI2PC9SZWNOdW0+PERpc3BsYXlUZXh0PigxNik8L0Rpc3BsYXlUZXh0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A96C44">
        <w:instrText xml:space="preserve"> ADDIN EN.CITE.DATA </w:instrText>
      </w:r>
      <w:r w:rsidR="00A96C44">
        <w:fldChar w:fldCharType="end"/>
      </w:r>
      <w:r w:rsidR="0053674C">
        <w:fldChar w:fldCharType="separate"/>
      </w:r>
      <w:r w:rsidR="00A96C44">
        <w:rPr>
          <w:noProof/>
        </w:rPr>
        <w:t>(16)</w:t>
      </w:r>
      <w:r w:rsidR="0053674C">
        <w:fldChar w:fldCharType="end"/>
      </w:r>
      <w:r w:rsidR="00B37665">
        <w:t>, potentially confounding the analyses</w:t>
      </w:r>
      <w:r w:rsidR="0053674C" w:rsidRPr="006D1DAE">
        <w:rPr>
          <w:rFonts w:ascii="Segoe UI" w:hAnsi="Segoe UI" w:cs="Segoe UI"/>
          <w:color w:val="212121"/>
          <w:lang w:eastAsia="en-GB"/>
        </w:rPr>
        <w:t>.</w:t>
      </w:r>
      <w:r w:rsidR="00007C2F">
        <w:rPr>
          <w:rFonts w:ascii="Segoe UI" w:hAnsi="Segoe UI" w:cs="Segoe UI"/>
          <w:color w:val="212121"/>
          <w:lang w:eastAsia="en-GB"/>
        </w:rPr>
        <w:t xml:space="preserve"> </w:t>
      </w:r>
      <w:r w:rsidR="0098449E" w:rsidRPr="00007C2F">
        <w:rPr>
          <w:color w:val="212121"/>
          <w:lang w:eastAsia="en-GB"/>
        </w:rPr>
        <w:t>T</w:t>
      </w:r>
      <w:r w:rsidR="0098449E" w:rsidRPr="00941E25">
        <w:t xml:space="preserve">he transcriptome </w:t>
      </w:r>
      <w:r w:rsidR="0098449E" w:rsidRPr="006D1DAE">
        <w:t xml:space="preserve">can only provide an indication of potential protein levels and function due to differential translation and post-translational modifications. Nonetheless, we have identified major differences in transcript levels, some novel and others consistent with current physiological paradigms, that provide new insights into how the placenta adapts to </w:t>
      </w:r>
      <w:r w:rsidR="0098449E">
        <w:t xml:space="preserve">physiological </w:t>
      </w:r>
      <w:r w:rsidR="0098449E" w:rsidRPr="006D1DAE">
        <w:t xml:space="preserve">changes occurring at the </w:t>
      </w:r>
      <w:r w:rsidR="0098449E">
        <w:t>end of the</w:t>
      </w:r>
      <w:r w:rsidR="0098449E" w:rsidRPr="006D1DAE">
        <w:t xml:space="preserve"> first trimester of pregnancy. </w:t>
      </w:r>
      <w:r w:rsidR="0098449E">
        <w:t>There are several possible explanations for the changes.</w:t>
      </w:r>
      <w:r w:rsidR="00E05CA6">
        <w:t xml:space="preserve"> For example, they may be purely ontological, they may be responsive to the change in oxygenation, they may be due to the loss of growth factor support from the histotroph, or they may reflect increases in biomechanical stimuli such as increased shear stress. All these factors can affect methylation and transcription, and further research is required to dissect out the pathways involved. </w:t>
      </w:r>
    </w:p>
    <w:p w14:paraId="057C17A4" w14:textId="77777777" w:rsidR="0098449E" w:rsidRDefault="0098449E" w:rsidP="006542B4">
      <w:pPr>
        <w:jc w:val="both"/>
      </w:pPr>
    </w:p>
    <w:p w14:paraId="10B4218A" w14:textId="498A9937" w:rsidR="00E05CA6" w:rsidRDefault="00E05CA6" w:rsidP="006542B4">
      <w:pPr>
        <w:jc w:val="both"/>
        <w:rPr>
          <w:rStyle w:val="Strong"/>
          <w:b w:val="0"/>
          <w:bCs w:val="0"/>
          <w:color w:val="212121"/>
        </w:rPr>
      </w:pPr>
      <w:r>
        <w:t xml:space="preserve">Nonetheless, it is clear that onset of the maternal circulation is associated with major physiological and morphological changes in the placenta. Villous regression over the superficial pole of the gestational sac leads to formation of the membranes and the definitive placenta </w:t>
      </w:r>
      <w:r w:rsidR="00B37665">
        <w:t>(4)</w:t>
      </w:r>
      <w:r>
        <w:t xml:space="preserve">, and there is a </w:t>
      </w:r>
      <w:r w:rsidR="00B37665">
        <w:t>loss of stemness and proliferation of the villous cytotrophoblast cells (9). Equally, p</w:t>
      </w:r>
      <w:r w:rsidR="0053674C" w:rsidRPr="006D1DAE">
        <w:t xml:space="preserve">remature onset of blood flow occurs in many patients with first trimester miscarriage and fetal growth restriction, suggesting that a failure to adapt successfully may trigger subsequent pregnancy </w:t>
      </w:r>
      <w:r w:rsidR="00B37665">
        <w:t>complications</w:t>
      </w:r>
      <w:r w:rsidR="00B37665" w:rsidRPr="006D1DAE">
        <w:t xml:space="preserve"> </w:t>
      </w:r>
      <w:r w:rsidR="0053674C" w:rsidRPr="006D1DAE">
        <w:fldChar w:fldCharType="begin"/>
      </w:r>
      <w:r w:rsidR="00A96C44">
        <w:instrText xml:space="preserve"> ADDIN EN.CITE &lt;EndNote&gt;&lt;Cite&gt;&lt;Author&gt;Jauniaux&lt;/Author&gt;&lt;Year&gt;2003&lt;/Year&gt;&lt;RecNum&gt;986&lt;/RecNum&gt;&lt;DisplayText&gt;(81)&lt;/DisplayText&gt;&lt;record&gt;&lt;rec-number&gt;986&lt;/rec-number&gt;&lt;foreign-keys&gt;&lt;key app="EN" db-id="etfv0p229szrt2eewfrv2xdyf0rt2v0rvrzs" timestamp="1591691560"&gt;986&lt;/key&gt;&lt;/foreign-keys&gt;&lt;ref-type name="Journal Article"&gt;17&lt;/ref-type&gt;&lt;contributors&gt;&lt;authors&gt;&lt;author&gt;Jauniaux, E.&lt;/author&gt;&lt;author&gt;Greenwold, N.&lt;/author&gt;&lt;author&gt;Hempstock, J.&lt;/author&gt;&lt;author&gt;Burton, G. J.&lt;/author&gt;&lt;/authors&gt;&lt;/contributors&gt;&lt;auth-address&gt;Academic Department of Obstetrics and Gynaecology Royal Free and University College London Medical School, London, United Kingdom. e.jauniaux@ucl.ac.uk&lt;/auth-address&gt;&lt;titles&gt;&lt;title&gt;Comparison of ultrasonographic and Doppler mapping of the intervillous circulation in normal and abnormal early pregnancies&lt;/title&gt;&lt;secondary-title&gt;Fertil Steril&lt;/secondary-title&gt;&lt;/titles&gt;&lt;periodical&gt;&lt;full-title&gt;Fertil Steril&lt;/full-title&gt;&lt;/periodical&gt;&lt;pages&gt;100-6&lt;/pages&gt;&lt;volume&gt;79&lt;/volume&gt;&lt;number&gt;1&lt;/number&gt;&lt;edition&gt;2003/01/14&lt;/edition&gt;&lt;keywords&gt;&lt;keyword&gt;Cross-Sectional Studies&lt;/keyword&gt;&lt;keyword&gt;Female&lt;/keyword&gt;&lt;keyword&gt;*Gestational Age&lt;/keyword&gt;&lt;keyword&gt;Humans&lt;/keyword&gt;&lt;keyword&gt;Placenta/*blood supply/*diagnostic imaging&lt;/keyword&gt;&lt;keyword&gt;Pregnancy&lt;/keyword&gt;&lt;keyword&gt;Regional Blood Flow&lt;/keyword&gt;&lt;keyword&gt;Ultrasonography, Doppler, Color/*methods&lt;/keyword&gt;&lt;/keywords&gt;&lt;dates&gt;&lt;year&gt;2003&lt;/year&gt;&lt;pub-dates&gt;&lt;date&gt;Jan&lt;/date&gt;&lt;/pub-dates&gt;&lt;/dates&gt;&lt;isbn&gt;0015-0282 (Print)&amp;#xD;0015-0282 (Linking)&lt;/isbn&gt;&lt;accession-num&gt;12524071&lt;/accession-num&gt;&lt;urls&gt;&lt;related-urls&gt;&lt;url&gt;https://www.ncbi.nlm.nih.gov/pubmed/12524071&lt;/url&gt;&lt;/related-urls&gt;&lt;/urls&gt;&lt;electronic-resource-num&gt;10.1016/s0015-0282(02)04568-5&lt;/electronic-resource-num&gt;&lt;/record&gt;&lt;/Cite&gt;&lt;/EndNote&gt;</w:instrText>
      </w:r>
      <w:r w:rsidR="0053674C" w:rsidRPr="006D1DAE">
        <w:fldChar w:fldCharType="separate"/>
      </w:r>
      <w:r w:rsidR="00A96C44">
        <w:rPr>
          <w:noProof/>
        </w:rPr>
        <w:t>(81)</w:t>
      </w:r>
      <w:r w:rsidR="0053674C" w:rsidRPr="006D1DAE">
        <w:fldChar w:fldCharType="end"/>
      </w:r>
      <w:r w:rsidR="0053674C" w:rsidRPr="006D1DAE">
        <w:t xml:space="preserve">.  </w:t>
      </w:r>
      <w:r w:rsidR="0053674C" w:rsidRPr="006D1DAE">
        <w:rPr>
          <w:rStyle w:val="Strong"/>
          <w:b w:val="0"/>
          <w:bCs w:val="0"/>
          <w:color w:val="212121"/>
        </w:rPr>
        <w:t xml:space="preserve">Our findings suggest that DNA methylation changes </w:t>
      </w:r>
      <w:r w:rsidR="008314BA">
        <w:rPr>
          <w:rStyle w:val="Strong"/>
          <w:b w:val="0"/>
          <w:bCs w:val="0"/>
          <w:color w:val="212121"/>
        </w:rPr>
        <w:t>are</w:t>
      </w:r>
      <w:r w:rsidR="008314BA" w:rsidRPr="006D1DAE">
        <w:rPr>
          <w:rStyle w:val="Strong"/>
          <w:b w:val="0"/>
          <w:bCs w:val="0"/>
          <w:color w:val="212121"/>
        </w:rPr>
        <w:t xml:space="preserve"> </w:t>
      </w:r>
      <w:r w:rsidR="0053674C" w:rsidRPr="006D1DAE">
        <w:rPr>
          <w:rStyle w:val="Strong"/>
          <w:b w:val="0"/>
          <w:bCs w:val="0"/>
          <w:color w:val="212121"/>
        </w:rPr>
        <w:t xml:space="preserve">part of the placental response to </w:t>
      </w:r>
      <w:r w:rsidR="008314BA">
        <w:rPr>
          <w:rStyle w:val="Strong"/>
          <w:b w:val="0"/>
          <w:bCs w:val="0"/>
          <w:color w:val="212121"/>
        </w:rPr>
        <w:t>these major</w:t>
      </w:r>
      <w:r w:rsidR="008314BA" w:rsidRPr="006D1DAE">
        <w:rPr>
          <w:rStyle w:val="Strong"/>
          <w:b w:val="0"/>
          <w:bCs w:val="0"/>
          <w:color w:val="212121"/>
        </w:rPr>
        <w:t xml:space="preserve"> </w:t>
      </w:r>
      <w:r w:rsidR="0053674C" w:rsidRPr="006D1DAE">
        <w:rPr>
          <w:rStyle w:val="Strong"/>
          <w:b w:val="0"/>
          <w:bCs w:val="0"/>
          <w:color w:val="212121"/>
        </w:rPr>
        <w:t xml:space="preserve">environmental </w:t>
      </w:r>
      <w:r w:rsidR="008314BA">
        <w:rPr>
          <w:rStyle w:val="Strong"/>
          <w:b w:val="0"/>
          <w:bCs w:val="0"/>
          <w:color w:val="212121"/>
        </w:rPr>
        <w:t>changes</w:t>
      </w:r>
      <w:r w:rsidR="008314BA" w:rsidRPr="006D1DAE">
        <w:rPr>
          <w:rStyle w:val="Strong"/>
          <w:b w:val="0"/>
          <w:bCs w:val="0"/>
          <w:color w:val="212121"/>
        </w:rPr>
        <w:t xml:space="preserve"> </w:t>
      </w:r>
      <w:r w:rsidR="0053674C" w:rsidRPr="006D1DAE">
        <w:rPr>
          <w:rStyle w:val="Strong"/>
          <w:b w:val="0"/>
          <w:bCs w:val="0"/>
          <w:color w:val="212121"/>
        </w:rPr>
        <w:t xml:space="preserve">and may explain the altered DNA methylation profiles seen in placentas </w:t>
      </w:r>
      <w:r w:rsidR="009A1E6C">
        <w:rPr>
          <w:rStyle w:val="Strong"/>
          <w:b w:val="0"/>
          <w:bCs w:val="0"/>
          <w:color w:val="212121"/>
        </w:rPr>
        <w:t xml:space="preserve">from </w:t>
      </w:r>
      <w:r w:rsidR="0053674C" w:rsidRPr="006D1DAE">
        <w:rPr>
          <w:rStyle w:val="Strong"/>
          <w:b w:val="0"/>
          <w:bCs w:val="0"/>
          <w:color w:val="212121"/>
        </w:rPr>
        <w:t xml:space="preserve">pregnancies </w:t>
      </w:r>
      <w:r w:rsidR="008E43CF">
        <w:rPr>
          <w:rStyle w:val="Strong"/>
          <w:b w:val="0"/>
          <w:bCs w:val="0"/>
          <w:color w:val="212121"/>
        </w:rPr>
        <w:t>complicated by fetal growth restriction</w:t>
      </w:r>
      <w:r w:rsidR="0053674C" w:rsidRPr="006D1DAE">
        <w:rPr>
          <w:rStyle w:val="Strong"/>
          <w:b w:val="0"/>
          <w:bCs w:val="0"/>
          <w:color w:val="212121"/>
        </w:rPr>
        <w:t xml:space="preserve"> </w:t>
      </w:r>
      <w:r w:rsidR="0053674C" w:rsidRPr="006D1DAE">
        <w:rPr>
          <w:rStyle w:val="Strong"/>
          <w:b w:val="0"/>
          <w:bCs w:val="0"/>
          <w:color w:val="212121"/>
        </w:rPr>
        <w:fldChar w:fldCharType="begin">
          <w:fldData xml:space="preserve">PEVuZE5vdGU+PENpdGU+PEF1dGhvcj5IaWxsbWFuPC9BdXRob3I+PFllYXI+MjAxNTwvWWVhcj48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</w:fldData>
        </w:fldChar>
      </w:r>
      <w:r w:rsidR="00A96C44">
        <w:rPr>
          <w:rStyle w:val="Strong"/>
          <w:b w:val="0"/>
          <w:bCs w:val="0"/>
          <w:color w:val="212121"/>
        </w:rPr>
        <w:instrText xml:space="preserve"> ADDIN EN.CITE </w:instrText>
      </w:r>
      <w:r w:rsidR="00A96C44">
        <w:rPr>
          <w:rStyle w:val="Strong"/>
          <w:b w:val="0"/>
          <w:bCs w:val="0"/>
          <w:color w:val="212121"/>
        </w:rPr>
        <w:fldChar w:fldCharType="begin">
          <w:fldData xml:space="preserve">PEVuZE5vdGU+PENpdGU+PEF1dGhvcj5IaWxsbWFuPC9BdXRob3I+PFllYXI+MjAxNTwvWWVhcj48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</w:fldData>
        </w:fldChar>
      </w:r>
      <w:r w:rsidR="00A96C44">
        <w:rPr>
          <w:rStyle w:val="Strong"/>
          <w:b w:val="0"/>
          <w:bCs w:val="0"/>
          <w:color w:val="212121"/>
        </w:rPr>
        <w:instrText xml:space="preserve"> ADDIN EN.CITE.DATA </w:instrText>
      </w:r>
      <w:r w:rsidR="00A96C44">
        <w:rPr>
          <w:rStyle w:val="Strong"/>
          <w:b w:val="0"/>
          <w:bCs w:val="0"/>
          <w:color w:val="212121"/>
        </w:rPr>
      </w:r>
      <w:r w:rsidR="00A96C44">
        <w:rPr>
          <w:rStyle w:val="Strong"/>
          <w:b w:val="0"/>
          <w:bCs w:val="0"/>
          <w:color w:val="212121"/>
        </w:rPr>
        <w:fldChar w:fldCharType="end"/>
      </w:r>
      <w:r w:rsidR="0053674C" w:rsidRPr="006D1DAE">
        <w:rPr>
          <w:rStyle w:val="Strong"/>
          <w:b w:val="0"/>
          <w:bCs w:val="0"/>
          <w:color w:val="212121"/>
        </w:rPr>
        <w:fldChar w:fldCharType="separate"/>
      </w:r>
      <w:r w:rsidR="00A96C44">
        <w:rPr>
          <w:rStyle w:val="Strong"/>
          <w:b w:val="0"/>
          <w:bCs w:val="0"/>
          <w:noProof/>
          <w:color w:val="212121"/>
        </w:rPr>
        <w:t>(82)</w:t>
      </w:r>
      <w:r w:rsidR="0053674C" w:rsidRPr="006D1DAE">
        <w:rPr>
          <w:rStyle w:val="Strong"/>
          <w:b w:val="0"/>
          <w:bCs w:val="0"/>
          <w:color w:val="212121"/>
        </w:rPr>
        <w:fldChar w:fldCharType="end"/>
      </w:r>
      <w:r w:rsidR="0053674C" w:rsidRPr="006D1DAE">
        <w:rPr>
          <w:rStyle w:val="Strong"/>
          <w:b w:val="0"/>
          <w:bCs w:val="0"/>
          <w:color w:val="212121"/>
        </w:rPr>
        <w:t>.</w:t>
      </w:r>
      <w:r w:rsidR="0053674C">
        <w:rPr>
          <w:rStyle w:val="Strong"/>
          <w:b w:val="0"/>
          <w:bCs w:val="0"/>
          <w:color w:val="212121"/>
        </w:rPr>
        <w:t xml:space="preserve"> </w:t>
      </w:r>
    </w:p>
    <w:p w14:paraId="3A63A072" w14:textId="77777777" w:rsidR="00E05CA6" w:rsidRDefault="00E05CA6" w:rsidP="006542B4">
      <w:pPr>
        <w:jc w:val="both"/>
        <w:rPr>
          <w:rStyle w:val="Strong"/>
          <w:b w:val="0"/>
          <w:bCs w:val="0"/>
          <w:color w:val="212121"/>
        </w:rPr>
      </w:pPr>
    </w:p>
    <w:p w14:paraId="45E826D8" w14:textId="5796AA74" w:rsidR="00E05CA6" w:rsidRDefault="00B37665" w:rsidP="006542B4">
      <w:pPr>
        <w:jc w:val="both"/>
        <w:rPr>
          <w:rStyle w:val="Strong"/>
          <w:b w:val="0"/>
          <w:bCs w:val="0"/>
          <w:color w:val="212121"/>
        </w:rPr>
      </w:pPr>
      <w:r>
        <w:rPr>
          <w:rStyle w:val="Strong"/>
          <w:b w:val="0"/>
          <w:bCs w:val="0"/>
          <w:color w:val="212121"/>
        </w:rPr>
        <w:t xml:space="preserve">The unique nature of the first-second trimester transition </w:t>
      </w:r>
      <w:r w:rsidR="009A1E6C">
        <w:rPr>
          <w:rStyle w:val="Strong"/>
          <w:b w:val="0"/>
          <w:bCs w:val="0"/>
          <w:color w:val="212121"/>
        </w:rPr>
        <w:t xml:space="preserve">during human pregnancy </w:t>
      </w:r>
      <w:r>
        <w:rPr>
          <w:rStyle w:val="Strong"/>
          <w:b w:val="0"/>
          <w:bCs w:val="0"/>
          <w:color w:val="212121"/>
        </w:rPr>
        <w:t xml:space="preserve">may explain the high incidence of complications of pregnancy in </w:t>
      </w:r>
      <w:r w:rsidR="009A1E6C">
        <w:rPr>
          <w:rStyle w:val="Strong"/>
          <w:b w:val="0"/>
          <w:bCs w:val="0"/>
          <w:color w:val="212121"/>
        </w:rPr>
        <w:t>our species</w:t>
      </w:r>
      <w:r>
        <w:rPr>
          <w:rStyle w:val="Strong"/>
          <w:b w:val="0"/>
          <w:bCs w:val="0"/>
          <w:color w:val="212121"/>
        </w:rPr>
        <w:t xml:space="preserve">. In other </w:t>
      </w:r>
      <w:r w:rsidR="009A1E6C">
        <w:rPr>
          <w:rStyle w:val="Strong"/>
          <w:b w:val="0"/>
          <w:bCs w:val="0"/>
          <w:color w:val="212121"/>
        </w:rPr>
        <w:t>mammals</w:t>
      </w:r>
      <w:r>
        <w:rPr>
          <w:rStyle w:val="Strong"/>
          <w:b w:val="0"/>
          <w:bCs w:val="0"/>
          <w:color w:val="212121"/>
        </w:rPr>
        <w:t xml:space="preserve"> histotrophic and hemotrophic exchange </w:t>
      </w:r>
      <w:r w:rsidR="009A1E6C">
        <w:rPr>
          <w:rStyle w:val="Strong"/>
          <w:b w:val="0"/>
          <w:bCs w:val="0"/>
          <w:color w:val="212121"/>
        </w:rPr>
        <w:t>occur in separate areas of the extra-embryonic membranes, such as the inverted yolk sac and the chorioallantoic placenta of the mouse respectively, often in parallel. The situation in the human may reflect our invasive int</w:t>
      </w:r>
      <w:r w:rsidR="006B592B">
        <w:rPr>
          <w:rStyle w:val="Strong"/>
          <w:b w:val="0"/>
          <w:bCs w:val="0"/>
          <w:color w:val="212121"/>
        </w:rPr>
        <w:t>erstitial form of implantation, which is restricted to the great apes and for which the evolutionary advantage has yet to be identified.</w:t>
      </w:r>
    </w:p>
    <w:p w14:paraId="66598560" w14:textId="47BA5FD6" w:rsidR="0053674C" w:rsidRPr="006D1DAE" w:rsidRDefault="0053674C" w:rsidP="0053674C">
      <w:pPr>
        <w:shd w:val="clear" w:color="auto" w:fill="FFFFFF"/>
        <w:spacing w:before="100" w:beforeAutospacing="1" w:after="100" w:afterAutospacing="1"/>
        <w:rPr>
          <w:rStyle w:val="Strong"/>
          <w:rFonts w:ascii="Segoe UI" w:hAnsi="Segoe UI" w:cs="Segoe UI"/>
          <w:b w:val="0"/>
          <w:bCs w:val="0"/>
          <w:color w:val="212121"/>
          <w:lang w:eastAsia="en-GB"/>
        </w:rPr>
      </w:pPr>
    </w:p>
    <w:p w14:paraId="230339B4" w14:textId="35F17C76" w:rsidR="001F0750" w:rsidRPr="00593870" w:rsidRDefault="00F761E8">
      <w:pPr>
        <w:pStyle w:val="Heading2"/>
        <w:jc w:val="both"/>
        <w:rPr>
          <w:rFonts w:ascii="Times New Roman" w:hAnsi="Times New Roman" w:cs="Times New Roman"/>
        </w:rPr>
      </w:pPr>
      <w:r w:rsidRPr="00593870">
        <w:rPr>
          <w:rFonts w:ascii="Times New Roman" w:hAnsi="Times New Roman" w:cs="Times New Roman"/>
        </w:rPr>
        <w:t>Methods</w:t>
      </w:r>
    </w:p>
    <w:p w14:paraId="5743C2B1" w14:textId="5C276A3F" w:rsidR="00536B46" w:rsidRDefault="00536B46">
      <w:pPr>
        <w:pStyle w:val="Heading3"/>
        <w:jc w:val="both"/>
        <w:rPr>
          <w:rFonts w:ascii="Times New Roman" w:hAnsi="Times New Roman" w:cs="Times New Roman"/>
        </w:rPr>
      </w:pPr>
      <w:bookmarkStart w:id="15" w:name="_6me8s91ti8x4" w:colFirst="0" w:colLast="0"/>
      <w:bookmarkEnd w:id="15"/>
      <w:r>
        <w:rPr>
          <w:rFonts w:ascii="Times New Roman" w:hAnsi="Times New Roman" w:cs="Times New Roman"/>
        </w:rPr>
        <w:t>Human Tissue Collection</w:t>
      </w:r>
    </w:p>
    <w:p w14:paraId="6F23D1E5" w14:textId="197E20DA" w:rsidR="00536B46" w:rsidRPr="00536B46" w:rsidRDefault="00536B46" w:rsidP="00E95CE6">
      <w:pPr>
        <w:jc w:val="both"/>
        <w:rPr>
          <w:lang w:eastAsia="en-GB"/>
        </w:rPr>
      </w:pPr>
      <w:r>
        <w:rPr>
          <w:lang w:eastAsia="en-GB"/>
        </w:rPr>
        <w:t>First and second trimester t</w:t>
      </w:r>
      <w:r w:rsidRPr="00536B46">
        <w:rPr>
          <w:lang w:eastAsia="en-GB"/>
        </w:rPr>
        <w:t>issue samples were collected with informed</w:t>
      </w:r>
      <w:r>
        <w:rPr>
          <w:lang w:eastAsia="en-GB"/>
        </w:rPr>
        <w:t xml:space="preserve"> </w:t>
      </w:r>
      <w:r w:rsidRPr="00536B46">
        <w:rPr>
          <w:lang w:eastAsia="en-GB"/>
        </w:rPr>
        <w:t>wri</w:t>
      </w:r>
      <w:r w:rsidR="00E95CE6">
        <w:rPr>
          <w:lang w:eastAsia="en-GB"/>
        </w:rPr>
        <w:t>tten</w:t>
      </w:r>
      <w:r w:rsidRPr="00536B46">
        <w:rPr>
          <w:lang w:eastAsia="en-GB"/>
        </w:rPr>
        <w:t xml:space="preserve"> patient</w:t>
      </w:r>
      <w:r w:rsidR="00E95CE6">
        <w:rPr>
          <w:lang w:eastAsia="en-GB"/>
        </w:rPr>
        <w:t xml:space="preserve"> </w:t>
      </w:r>
      <w:r w:rsidRPr="00536B46">
        <w:rPr>
          <w:lang w:eastAsia="en-GB"/>
        </w:rPr>
        <w:t>consent and approval of the Joint University College</w:t>
      </w:r>
      <w:r w:rsidR="00E95CE6">
        <w:rPr>
          <w:lang w:eastAsia="en-GB"/>
        </w:rPr>
        <w:t xml:space="preserve"> </w:t>
      </w:r>
      <w:r w:rsidRPr="00536B46">
        <w:rPr>
          <w:lang w:eastAsia="en-GB"/>
        </w:rPr>
        <w:t>London/University College London Hospital Committees on the Ethics of</w:t>
      </w:r>
      <w:r w:rsidR="00E95CE6">
        <w:rPr>
          <w:lang w:eastAsia="en-GB"/>
        </w:rPr>
        <w:t xml:space="preserve"> </w:t>
      </w:r>
      <w:r w:rsidRPr="00536B46">
        <w:rPr>
          <w:lang w:eastAsia="en-GB"/>
        </w:rPr>
        <w:t xml:space="preserve">Human Research (05/Q0505/82) </w:t>
      </w:r>
      <w:r w:rsidR="008E43CF">
        <w:rPr>
          <w:lang w:eastAsia="en-GB"/>
        </w:rPr>
        <w:t xml:space="preserve">from </w:t>
      </w:r>
      <w:r w:rsidR="008E43CF" w:rsidRPr="00536B46">
        <w:rPr>
          <w:lang w:eastAsia="en-GB"/>
        </w:rPr>
        <w:t>uncomplicated pregnancies</w:t>
      </w:r>
      <w:r w:rsidR="008E43CF" w:rsidRPr="00536B46" w:rsidDel="008E43CF">
        <w:rPr>
          <w:lang w:eastAsia="en-GB"/>
        </w:rPr>
        <w:t xml:space="preserve"> </w:t>
      </w:r>
      <w:r w:rsidR="008E43CF">
        <w:rPr>
          <w:lang w:eastAsia="en-GB"/>
        </w:rPr>
        <w:t>at</w:t>
      </w:r>
      <w:r w:rsidR="008E43CF" w:rsidRPr="00536B46">
        <w:rPr>
          <w:lang w:eastAsia="en-GB"/>
        </w:rPr>
        <w:t xml:space="preserve"> </w:t>
      </w:r>
      <w:r w:rsidRPr="00536B46">
        <w:rPr>
          <w:lang w:eastAsia="en-GB"/>
        </w:rPr>
        <w:t>7-</w:t>
      </w:r>
      <w:r w:rsidR="00E95CE6">
        <w:rPr>
          <w:lang w:eastAsia="en-GB"/>
        </w:rPr>
        <w:t>8 (n=8) and 13</w:t>
      </w:r>
      <w:r w:rsidRPr="00536B46">
        <w:rPr>
          <w:lang w:eastAsia="en-GB"/>
        </w:rPr>
        <w:t>-</w:t>
      </w:r>
      <w:r w:rsidR="00E95CE6">
        <w:rPr>
          <w:lang w:eastAsia="en-GB"/>
        </w:rPr>
        <w:t xml:space="preserve">14 </w:t>
      </w:r>
      <w:r w:rsidR="008E43CF">
        <w:rPr>
          <w:lang w:eastAsia="en-GB"/>
        </w:rPr>
        <w:t>weeks of gestation</w:t>
      </w:r>
      <w:r w:rsidR="008E43CF" w:rsidRPr="00536B46">
        <w:rPr>
          <w:lang w:eastAsia="en-GB"/>
        </w:rPr>
        <w:t xml:space="preserve"> </w:t>
      </w:r>
      <w:r w:rsidR="00E95CE6">
        <w:rPr>
          <w:lang w:eastAsia="en-GB"/>
        </w:rPr>
        <w:t>(n=6)</w:t>
      </w:r>
      <w:r w:rsidRPr="00536B46">
        <w:rPr>
          <w:lang w:eastAsia="en-GB"/>
        </w:rPr>
        <w:t>.</w:t>
      </w:r>
      <w:r w:rsidR="00E95CE6">
        <w:rPr>
          <w:lang w:eastAsia="en-GB"/>
        </w:rPr>
        <w:t xml:space="preserve"> </w:t>
      </w:r>
      <w:r w:rsidRPr="00536B46">
        <w:rPr>
          <w:lang w:eastAsia="en-GB"/>
        </w:rPr>
        <w:t>Gestational age was confirmed by ultrasound measurement of the</w:t>
      </w:r>
      <w:r w:rsidR="00E95CE6">
        <w:rPr>
          <w:lang w:eastAsia="en-GB"/>
        </w:rPr>
        <w:t xml:space="preserve"> </w:t>
      </w:r>
      <w:r w:rsidR="00EB00A2" w:rsidRPr="00536B46">
        <w:rPr>
          <w:lang w:eastAsia="en-GB"/>
        </w:rPr>
        <w:t>crown</w:t>
      </w:r>
      <w:r w:rsidR="00EB00A2">
        <w:rPr>
          <w:lang w:eastAsia="en-GB"/>
        </w:rPr>
        <w:t>-</w:t>
      </w:r>
      <w:r w:rsidRPr="00536B46">
        <w:rPr>
          <w:lang w:eastAsia="en-GB"/>
        </w:rPr>
        <w:t xml:space="preserve">rump length </w:t>
      </w:r>
      <w:r w:rsidR="008E43CF">
        <w:rPr>
          <w:lang w:eastAsia="en-GB"/>
        </w:rPr>
        <w:t>(CRL) immediately before the procedure</w:t>
      </w:r>
      <w:r w:rsidRPr="00536B46">
        <w:rPr>
          <w:lang w:eastAsia="en-GB"/>
        </w:rPr>
        <w:t>. All samples were collected from patients</w:t>
      </w:r>
      <w:r w:rsidR="00E95CE6">
        <w:rPr>
          <w:lang w:eastAsia="en-GB"/>
        </w:rPr>
        <w:t xml:space="preserve"> </w:t>
      </w:r>
      <w:r w:rsidRPr="00536B46">
        <w:rPr>
          <w:lang w:eastAsia="en-GB"/>
        </w:rPr>
        <w:t>undergoing surgical pregnancy termination under general an</w:t>
      </w:r>
      <w:r w:rsidR="00E95CE6">
        <w:rPr>
          <w:lang w:eastAsia="en-GB"/>
        </w:rPr>
        <w:t>a</w:t>
      </w:r>
      <w:r w:rsidRPr="00536B46">
        <w:rPr>
          <w:lang w:eastAsia="en-GB"/>
        </w:rPr>
        <w:t>esthesia for</w:t>
      </w:r>
      <w:r w:rsidR="00E95CE6">
        <w:rPr>
          <w:lang w:eastAsia="en-GB"/>
        </w:rPr>
        <w:t xml:space="preserve"> </w:t>
      </w:r>
      <w:r w:rsidRPr="00536B46">
        <w:rPr>
          <w:lang w:eastAsia="en-GB"/>
        </w:rPr>
        <w:t>psycho-social reasons. Villous</w:t>
      </w:r>
      <w:r w:rsidR="00E95CE6">
        <w:rPr>
          <w:lang w:eastAsia="en-GB"/>
        </w:rPr>
        <w:t xml:space="preserve"> </w:t>
      </w:r>
      <w:r w:rsidRPr="00536B46">
        <w:rPr>
          <w:lang w:eastAsia="en-GB"/>
        </w:rPr>
        <w:t>samples were obtained under transabdominal ultrasound guidance from the</w:t>
      </w:r>
      <w:r w:rsidR="00E95CE6">
        <w:rPr>
          <w:lang w:eastAsia="en-GB"/>
        </w:rPr>
        <w:t xml:space="preserve"> </w:t>
      </w:r>
      <w:r w:rsidRPr="00536B46">
        <w:rPr>
          <w:lang w:eastAsia="en-GB"/>
        </w:rPr>
        <w:t xml:space="preserve">central region of the placenta using a chorionic villus sampling </w:t>
      </w:r>
      <w:r w:rsidRPr="00536B46">
        <w:rPr>
          <w:lang w:eastAsia="en-GB"/>
        </w:rPr>
        <w:lastRenderedPageBreak/>
        <w:t>(CVS) technique.</w:t>
      </w:r>
      <w:r w:rsidR="00E95CE6">
        <w:rPr>
          <w:lang w:eastAsia="en-GB"/>
        </w:rPr>
        <w:t xml:space="preserve"> </w:t>
      </w:r>
      <w:r w:rsidRPr="00536B46">
        <w:rPr>
          <w:lang w:eastAsia="en-GB"/>
        </w:rPr>
        <w:t>All samples were snap-</w:t>
      </w:r>
      <w:r w:rsidR="00E95CE6">
        <w:rPr>
          <w:lang w:eastAsia="en-GB"/>
        </w:rPr>
        <w:t>f</w:t>
      </w:r>
      <w:r w:rsidRPr="00536B46">
        <w:rPr>
          <w:lang w:eastAsia="en-GB"/>
        </w:rPr>
        <w:t xml:space="preserve">rozen </w:t>
      </w:r>
      <w:r w:rsidR="00744D96">
        <w:rPr>
          <w:lang w:eastAsia="en-GB"/>
        </w:rPr>
        <w:t xml:space="preserve">immediately </w:t>
      </w:r>
      <w:r w:rsidRPr="00536B46">
        <w:rPr>
          <w:lang w:eastAsia="en-GB"/>
        </w:rPr>
        <w:t>in liquid nitrogen and stored</w:t>
      </w:r>
      <w:r w:rsidR="00E95CE6">
        <w:rPr>
          <w:lang w:eastAsia="en-GB"/>
        </w:rPr>
        <w:t xml:space="preserve"> </w:t>
      </w:r>
      <w:r w:rsidRPr="00536B46">
        <w:rPr>
          <w:lang w:eastAsia="en-GB"/>
        </w:rPr>
        <w:t xml:space="preserve">at </w:t>
      </w:r>
      <w:r w:rsidRPr="00536B46">
        <w:rPr>
          <w:rFonts w:hint="eastAsia"/>
          <w:lang w:eastAsia="en-GB"/>
        </w:rPr>
        <w:t>−</w:t>
      </w:r>
      <w:r w:rsidRPr="00536B46">
        <w:rPr>
          <w:lang w:eastAsia="en-GB"/>
        </w:rPr>
        <w:t>80 °C until analysis</w:t>
      </w:r>
      <w:r w:rsidR="001C428E">
        <w:rPr>
          <w:lang w:eastAsia="en-GB"/>
        </w:rPr>
        <w:t>.</w:t>
      </w:r>
    </w:p>
    <w:p w14:paraId="7F7DD7E6" w14:textId="77777777" w:rsidR="00E95CE6" w:rsidRDefault="00E95CE6">
      <w:pPr>
        <w:pStyle w:val="Heading3"/>
        <w:jc w:val="both"/>
        <w:rPr>
          <w:rFonts w:ascii="Times New Roman" w:hAnsi="Times New Roman" w:cs="Times New Roman"/>
        </w:rPr>
      </w:pPr>
    </w:p>
    <w:p w14:paraId="41C4F2EF" w14:textId="46713151" w:rsidR="001F0750" w:rsidRPr="0053674C" w:rsidRDefault="00F761E8">
      <w:pPr>
        <w:pStyle w:val="Heading3"/>
        <w:jc w:val="both"/>
        <w:rPr>
          <w:rFonts w:ascii="Times New Roman" w:hAnsi="Times New Roman" w:cs="Times New Roman"/>
        </w:rPr>
      </w:pPr>
      <w:r w:rsidRPr="00593870">
        <w:rPr>
          <w:rFonts w:ascii="Times New Roman" w:hAnsi="Times New Roman" w:cs="Times New Roman"/>
        </w:rPr>
        <w:t>RNA extraction</w:t>
      </w:r>
      <w:r w:rsidR="00536B46">
        <w:rPr>
          <w:rFonts w:ascii="Times New Roman" w:hAnsi="Times New Roman" w:cs="Times New Roman"/>
        </w:rPr>
        <w:t xml:space="preserve"> </w:t>
      </w:r>
      <w:r w:rsidR="00536B46" w:rsidRPr="0053674C">
        <w:rPr>
          <w:rFonts w:ascii="Times New Roman" w:hAnsi="Times New Roman" w:cs="Times New Roman"/>
        </w:rPr>
        <w:t>and RNA-Seq</w:t>
      </w:r>
    </w:p>
    <w:p w14:paraId="36C00D0C" w14:textId="535ECDFC" w:rsidR="001F0750" w:rsidRPr="00593870" w:rsidRDefault="00536B46">
      <w:pPr>
        <w:jc w:val="both"/>
      </w:pPr>
      <w:r w:rsidRPr="0053674C">
        <w:t>RNA was extracted from human first-trimester placental villi using the RNeasy Plus Universal Mini Kit (catalog no. 73404; Qiagen). Libraries were made using the Illumina TruSeq Stranded mRNA Library Kit according to the manufacturer’s instructions. Libraries were quantified (kappa qPCR), and equimolar pools were sequenced (</w:t>
      </w:r>
      <w:r w:rsidR="0007694A" w:rsidRPr="0053674C">
        <w:t xml:space="preserve">paired </w:t>
      </w:r>
      <w:r w:rsidRPr="0053674C">
        <w:t xml:space="preserve">end </w:t>
      </w:r>
      <w:r w:rsidR="0007694A" w:rsidRPr="0053674C">
        <w:t>10</w:t>
      </w:r>
      <w:r w:rsidRPr="0053674C">
        <w:t xml:space="preserve">0 base reads, </w:t>
      </w:r>
      <w:r w:rsidR="0007694A" w:rsidRPr="0053674C">
        <w:t>P</w:t>
      </w:r>
      <w:r w:rsidRPr="0053674C">
        <w:t>E</w:t>
      </w:r>
      <w:r w:rsidR="0007694A" w:rsidRPr="0053674C">
        <w:t>10</w:t>
      </w:r>
      <w:r w:rsidRPr="0053674C">
        <w:t xml:space="preserve">0) in several lanes of the Illumina </w:t>
      </w:r>
      <w:r w:rsidR="0007694A" w:rsidRPr="0053674C">
        <w:rPr>
          <w:color w:val="000000"/>
        </w:rPr>
        <w:t>NextSeq</w:t>
      </w:r>
      <w:r w:rsidRPr="0053674C">
        <w:t>.</w:t>
      </w:r>
      <w:r w:rsidRPr="00536B46">
        <w:t xml:space="preserve"> </w:t>
      </w:r>
      <w:bookmarkStart w:id="16" w:name="_aqa8nw6xc2e9" w:colFirst="0" w:colLast="0"/>
      <w:bookmarkEnd w:id="16"/>
    </w:p>
    <w:p w14:paraId="00C16040" w14:textId="77777777" w:rsidR="001F0750" w:rsidRPr="00593870" w:rsidRDefault="00F761E8">
      <w:pPr>
        <w:pStyle w:val="Heading3"/>
        <w:jc w:val="both"/>
        <w:rPr>
          <w:rFonts w:ascii="Times New Roman" w:hAnsi="Times New Roman" w:cs="Times New Roman"/>
        </w:rPr>
      </w:pPr>
      <w:bookmarkStart w:id="17" w:name="_fsdsdrm7a8cg" w:colFirst="0" w:colLast="0"/>
      <w:bookmarkEnd w:id="17"/>
      <w:r w:rsidRPr="00593870">
        <w:rPr>
          <w:rFonts w:ascii="Times New Roman" w:hAnsi="Times New Roman" w:cs="Times New Roman"/>
        </w:rPr>
        <w:t>Bioinformatics</w:t>
      </w:r>
    </w:p>
    <w:p w14:paraId="74C6FF85" w14:textId="77777777" w:rsidR="00E76E3A" w:rsidRPr="00593870" w:rsidRDefault="00E76E3A" w:rsidP="00E76E3A">
      <w:pPr>
        <w:pStyle w:val="Heading4"/>
        <w:jc w:val="both"/>
        <w:rPr>
          <w:rFonts w:ascii="Times New Roman" w:hAnsi="Times New Roman" w:cs="Times New Roman"/>
        </w:rPr>
      </w:pPr>
      <w:r w:rsidRPr="00593870">
        <w:rPr>
          <w:rFonts w:ascii="Times New Roman" w:hAnsi="Times New Roman" w:cs="Times New Roman"/>
          <w:color w:val="000000"/>
        </w:rPr>
        <w:t>RNA-Seq Analysis</w:t>
      </w:r>
    </w:p>
    <w:p w14:paraId="6C10B091" w14:textId="1510B7EF" w:rsidR="00A22AB7" w:rsidRPr="0053674C" w:rsidRDefault="00444B95" w:rsidP="00A22AB7">
      <w:pPr>
        <w:pStyle w:val="NormalWeb"/>
        <w:jc w:val="both"/>
      </w:pPr>
      <w:r w:rsidRPr="00444B95">
        <w:t>Paired-end sequencing was performed on Illumina NextSeq Direct High Output with read lengths of 100 bp. QC of sequencing was assessed using FastQC (v 0.11.5), fastq_screen (v0.9.3) and Picard Tools (v 2.9.0) and summarised with MultiQC (v1.8dev). Reads were trimmed to remove ad</w:t>
      </w:r>
      <w:r w:rsidR="007A0831">
        <w:t>a</w:t>
      </w:r>
      <w:r w:rsidRPr="00444B95">
        <w:t xml:space="preserve">pters and low quality bases with TrimGalore! (v0.6.4) and aligned to the human genome (GRCh38) with STAR aligner (v2.5.1b)), with a mean of 90.4% reads uniquely mapping and mean of 56M paired reads/sample. Gene quantification was determined with HTSeq-Counts (v0.6.1p1). Additional quality control was performed with rRNA and mtRNA counts script. Counts extracted with htseq-counts were used to perform differential gene analysis in R (version 3.5.2) using package DESeq2 (v.1.22.2). Read counts were normalised on estimated size factors. Principal component analysis (PCA) was performed on rlog-transformed count data for all genes. Gene </w:t>
      </w:r>
      <w:r w:rsidR="00A22AB7">
        <w:t>Set Enrichment (GSE)</w:t>
      </w:r>
      <w:r w:rsidR="00A22AB7" w:rsidRPr="00444B95">
        <w:t xml:space="preserve"> </w:t>
      </w:r>
      <w:r w:rsidRPr="00444B95">
        <w:t>and Kegg pathway analysis w</w:t>
      </w:r>
      <w:r w:rsidR="00A22AB7">
        <w:t>ere</w:t>
      </w:r>
      <w:r w:rsidRPr="00444B95">
        <w:t xml:space="preserve"> performed using clusterProfiler package (v.3.10.1).</w:t>
      </w:r>
      <w:r w:rsidR="00A22AB7">
        <w:t xml:space="preserve"> For GSE, DEGs with absolute log2 fold change &gt; 1 and adjusted p.value &lt; 0.05 were used, for Kegg pathway analysis, DEGs with a</w:t>
      </w:r>
      <w:r w:rsidR="00EC2A23">
        <w:t xml:space="preserve">bsolute log2 fold change &gt; 0.6 </w:t>
      </w:r>
      <w:r w:rsidR="00A22AB7">
        <w:t xml:space="preserve">and adjusted p.value &lt; 0.05 were used. </w:t>
      </w:r>
      <w:r w:rsidRPr="00444B95">
        <w:t xml:space="preserve"> The data matrix for scRNA-seq data were obtained from the Wang lab (16) (GEO accession number GSE89497). </w:t>
      </w:r>
      <w:r w:rsidR="00CB1213">
        <w:t>Regularised log transformation function (from DESeq2 package) was applied to</w:t>
      </w:r>
      <w:r w:rsidR="00E745C9">
        <w:t xml:space="preserve"> </w:t>
      </w:r>
      <w:r w:rsidR="00CB1213">
        <w:t xml:space="preserve">counts for heatmaps. </w:t>
      </w:r>
      <w:r w:rsidRPr="00444B95">
        <w:t>Heatmaps were generated with ‘ComplexHeatmap' R package (v 1.20.0).</w:t>
      </w:r>
      <w:r w:rsidR="00CB1213">
        <w:t xml:space="preserve"> Selection of differentially expressed genes</w:t>
      </w:r>
      <w:r w:rsidR="00A22AB7">
        <w:t xml:space="preserve"> </w:t>
      </w:r>
      <w:r w:rsidR="00CB1213">
        <w:t>on heatmaps was based on highest significance (lowest adjusted p.value) and highest absolute log2 fold changes.</w:t>
      </w:r>
    </w:p>
    <w:p w14:paraId="1D82E830" w14:textId="412FF77D" w:rsidR="00444B95" w:rsidRPr="00444B95" w:rsidRDefault="00444B95" w:rsidP="00444B95">
      <w:pPr>
        <w:jc w:val="both"/>
      </w:pPr>
    </w:p>
    <w:p w14:paraId="141FDF1A" w14:textId="77777777" w:rsidR="00E76E3A" w:rsidRPr="0053674C" w:rsidRDefault="00E76E3A" w:rsidP="00E76E3A"/>
    <w:p w14:paraId="08A4F422" w14:textId="77777777" w:rsidR="00E76E3A" w:rsidRPr="00593870" w:rsidRDefault="00E76E3A" w:rsidP="00E76E3A">
      <w:pPr>
        <w:pStyle w:val="Heading4"/>
        <w:jc w:val="both"/>
        <w:rPr>
          <w:rFonts w:ascii="Times New Roman" w:hAnsi="Times New Roman" w:cs="Times New Roman"/>
        </w:rPr>
      </w:pPr>
      <w:r w:rsidRPr="00593870">
        <w:rPr>
          <w:rFonts w:ascii="Times New Roman" w:hAnsi="Times New Roman" w:cs="Times New Roman"/>
          <w:color w:val="000000"/>
        </w:rPr>
        <w:t>DNA Methylation Analysis</w:t>
      </w:r>
    </w:p>
    <w:p w14:paraId="726B72B1" w14:textId="77777777" w:rsidR="004B6C9D" w:rsidRPr="004B6C9D" w:rsidRDefault="004B6C9D" w:rsidP="004B6C9D">
      <w:pPr>
        <w:pStyle w:val="NormalWeb"/>
        <w:spacing w:before="0"/>
        <w:jc w:val="both"/>
        <w:rPr>
          <w:b/>
          <w:color w:val="000000"/>
        </w:rPr>
      </w:pPr>
      <w:r w:rsidRPr="004B6C9D">
        <w:rPr>
          <w:b/>
          <w:color w:val="000000"/>
        </w:rPr>
        <w:t>Infinium MethylationEPIC array</w:t>
      </w:r>
    </w:p>
    <w:p w14:paraId="0CC123CE" w14:textId="77777777" w:rsidR="004B6C9D" w:rsidRPr="004B6C9D" w:rsidRDefault="004B6C9D" w:rsidP="00EC2A23">
      <w:pPr>
        <w:pStyle w:val="NormalWeb"/>
        <w:jc w:val="both"/>
        <w:rPr>
          <w:color w:val="000000"/>
        </w:rPr>
      </w:pPr>
      <w:r w:rsidRPr="004B6C9D">
        <w:rPr>
          <w:color w:val="000000"/>
        </w:rPr>
        <w:t xml:space="preserve">Genomic DNA was isolated by QIAamp DNA mini kit (Qiagen, cat. no. 51304) following manufacturer’s instructions. </w:t>
      </w:r>
      <w:r w:rsidRPr="004B6C9D">
        <w:rPr>
          <w:color w:val="000000"/>
          <w:lang w:val="en-US"/>
        </w:rPr>
        <w:t>Buffer AL (200 μl) was added to the sample, mixed by pulse-vortexing for 15 sec, before incubating at 70</w:t>
      </w:r>
      <w:r w:rsidRPr="004B6C9D">
        <w:rPr>
          <w:color w:val="000000"/>
          <w:vertAlign w:val="superscript"/>
          <w:lang w:val="en-US"/>
        </w:rPr>
        <w:t>o</w:t>
      </w:r>
      <w:r w:rsidRPr="004B6C9D">
        <w:rPr>
          <w:color w:val="000000"/>
          <w:lang w:val="en-US"/>
        </w:rPr>
        <w:t xml:space="preserve">C for 10 min. Absolute Ethanol (200 </w:t>
      </w:r>
      <w:r w:rsidRPr="004B6C9D">
        <w:rPr>
          <w:color w:val="000000"/>
          <w:lang w:val="en-US"/>
        </w:rPr>
        <w:sym w:font="Symbol" w:char="F06D"/>
      </w:r>
      <w:r w:rsidRPr="004B6C9D">
        <w:rPr>
          <w:color w:val="000000"/>
          <w:lang w:val="en-US"/>
        </w:rPr>
        <w:t xml:space="preserve">l) was then added to the sample, and mixed by pulse-vortexing for 15 sec before transferring to the QIAamp Mini spin column and centrifuged at 6000 g for 1 min. The Mini spin column was washed once with Buffer AW1 (500 μl) following by Buffer AW2 (500 </w:t>
      </w:r>
      <w:r w:rsidRPr="004B6C9D">
        <w:rPr>
          <w:color w:val="000000"/>
          <w:lang w:val="en-US"/>
        </w:rPr>
        <w:sym w:font="Symbol" w:char="F06D"/>
      </w:r>
      <w:r w:rsidRPr="004B6C9D">
        <w:rPr>
          <w:color w:val="000000"/>
          <w:lang w:val="en-US"/>
        </w:rPr>
        <w:t xml:space="preserve">l) before centrifuging </w:t>
      </w:r>
      <w:r w:rsidRPr="004B6C9D">
        <w:rPr>
          <w:color w:val="000000"/>
          <w:lang w:val="en-US"/>
        </w:rPr>
        <w:lastRenderedPageBreak/>
        <w:t xml:space="preserve">at full speed for 1 min. For elution of genomic DNA, DNase-free water (100 </w:t>
      </w:r>
      <w:r w:rsidRPr="004B6C9D">
        <w:rPr>
          <w:color w:val="000000"/>
          <w:lang w:val="en-US"/>
        </w:rPr>
        <w:sym w:font="Symbol" w:char="F06D"/>
      </w:r>
      <w:r w:rsidRPr="004B6C9D">
        <w:rPr>
          <w:color w:val="000000"/>
          <w:lang w:val="en-US"/>
        </w:rPr>
        <w:t xml:space="preserve">l) was added and incubated for 1 min before centrifuging at 6000 g for 1 min. The step repeated one more time with another 100 </w:t>
      </w:r>
      <w:r w:rsidRPr="004B6C9D">
        <w:rPr>
          <w:color w:val="000000"/>
          <w:lang w:val="en-US"/>
        </w:rPr>
        <w:sym w:font="Symbol" w:char="F06D"/>
      </w:r>
      <w:r w:rsidRPr="004B6C9D">
        <w:rPr>
          <w:color w:val="000000"/>
          <w:lang w:val="en-US"/>
        </w:rPr>
        <w:t xml:space="preserve">l DNase-free water. DNA concentration of the samples were quantified by NanoDrop and the DNA quality was checked by resolving in 0.8% agarose gel, in which there was a major band visualized at around 10 kbp without obvious smear below, indicating good quality DNA. </w:t>
      </w:r>
    </w:p>
    <w:p w14:paraId="5F6415E6" w14:textId="4729D359" w:rsidR="00444B95" w:rsidRPr="00444B95" w:rsidRDefault="004B6C9D" w:rsidP="00E745C9">
      <w:pPr>
        <w:pStyle w:val="NormalWeb"/>
        <w:jc w:val="both"/>
        <w:rPr>
          <w:color w:val="000000"/>
        </w:rPr>
      </w:pPr>
      <w:r w:rsidRPr="004B6C9D">
        <w:rPr>
          <w:color w:val="000000"/>
        </w:rPr>
        <w:t xml:space="preserve">Genomic DNA oxidative bisulfite (oxBS) conversion was performed using the CEGX TrueMethyl kit </w:t>
      </w:r>
      <w:r w:rsidR="00EC2A23">
        <w:rPr>
          <w:color w:val="000000"/>
        </w:rPr>
        <w:t>(Cambridge Epigenetix/</w:t>
      </w:r>
      <w:r w:rsidR="00EA45D9">
        <w:rPr>
          <w:color w:val="000000"/>
        </w:rPr>
        <w:t xml:space="preserve">NuGEN, </w:t>
      </w:r>
      <w:r w:rsidRPr="004B6C9D">
        <w:rPr>
          <w:color w:val="000000"/>
        </w:rPr>
        <w:t>cat. no. CEGXTMS) and used for microarray-based DNA methylation analysis, performed at GenomeScan (GenomeScan B.V., Leiden, The Netherlands) on the HumanMethylation850 BeadChip (Illumina, Inc., San Diego, CA, U.S.A). The EPIC arra</w:t>
      </w:r>
      <w:r w:rsidR="00354CA3">
        <w:rPr>
          <w:color w:val="000000"/>
        </w:rPr>
        <w:t>y</w:t>
      </w:r>
      <w:r w:rsidRPr="004B6C9D">
        <w:rPr>
          <w:color w:val="000000"/>
        </w:rPr>
        <w:t xml:space="preserve"> interrogates approximately 865,000 CpG sites representing about 99% of the RefSeq genes.  The resulting iDAT files were imported and analysed using ChAMP (v2.9.10)</w:t>
      </w:r>
      <w:r w:rsidR="003154BC">
        <w:rPr>
          <w:color w:val="000000"/>
        </w:rPr>
        <w:t xml:space="preserve"> </w:t>
      </w:r>
      <w:r w:rsidR="003154BC">
        <w:rPr>
          <w:color w:val="000000"/>
        </w:rPr>
        <w:fldChar w:fldCharType="begin">
          <w:fldData xml:space="preserve">PEVuZE5vdGU+PENpdGU+PEF1dGhvcj5Nb3JyaXM8L0F1dGhvcj48WWVhcj4yMDE0PC9ZZWFyPjxS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</w:fldData>
        </w:fldChar>
      </w:r>
      <w:r w:rsidR="00A96C44">
        <w:rPr>
          <w:color w:val="000000"/>
        </w:rPr>
        <w:instrText xml:space="preserve"> ADDIN EN.CITE </w:instrText>
      </w:r>
      <w:r w:rsidR="00A96C44">
        <w:rPr>
          <w:color w:val="000000"/>
        </w:rPr>
        <w:fldChar w:fldCharType="begin">
          <w:fldData xml:space="preserve">PEVuZE5vdGU+PENpdGU+PEF1dGhvcj5Nb3JyaXM8L0F1dGhvcj48WWVhcj4yMDE0PC9ZZWFyPjxS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</w:fldData>
        </w:fldChar>
      </w:r>
      <w:r w:rsidR="00A96C44">
        <w:rPr>
          <w:color w:val="000000"/>
        </w:rPr>
        <w:instrText xml:space="preserve"> ADDIN EN.CITE.DATA </w:instrText>
      </w:r>
      <w:r w:rsidR="00A96C44">
        <w:rPr>
          <w:color w:val="000000"/>
        </w:rPr>
      </w:r>
      <w:r w:rsidR="00A96C44">
        <w:rPr>
          <w:color w:val="000000"/>
        </w:rPr>
        <w:fldChar w:fldCharType="end"/>
      </w:r>
      <w:r w:rsidR="003154BC">
        <w:rPr>
          <w:color w:val="000000"/>
        </w:rPr>
        <w:fldChar w:fldCharType="separate"/>
      </w:r>
      <w:r w:rsidR="00A96C44">
        <w:rPr>
          <w:noProof/>
          <w:color w:val="000000"/>
        </w:rPr>
        <w:t>(83, 84)</w:t>
      </w:r>
      <w:r w:rsidR="003154BC">
        <w:rPr>
          <w:color w:val="000000"/>
        </w:rPr>
        <w:fldChar w:fldCharType="end"/>
      </w:r>
      <w:r w:rsidRPr="004B6C9D">
        <w:rPr>
          <w:color w:val="000000"/>
        </w:rPr>
        <w:t>. Samples were processed filtering for a probe detection p-value &lt;= 0.01, probes with a beadcount &lt;3 in at least 5% of samples, no CpG and known SNPs</w:t>
      </w:r>
      <w:r w:rsidR="003154BC">
        <w:rPr>
          <w:color w:val="000000"/>
        </w:rPr>
        <w:t xml:space="preserve"> </w:t>
      </w:r>
      <w:r w:rsidR="003154BC">
        <w:rPr>
          <w:color w:val="000000"/>
        </w:rPr>
        <w:fldChar w:fldCharType="begin"/>
      </w:r>
      <w:r w:rsidR="00A96C44">
        <w:rPr>
          <w:color w:val="000000"/>
        </w:rPr>
        <w:instrText xml:space="preserve"> ADDIN EN.CITE &lt;EndNote&gt;&lt;Cite&gt;&lt;Author&gt;Zhou&lt;/Author&gt;&lt;Year&gt;2017&lt;/Year&gt;&lt;RecNum&gt;1011&lt;/RecNum&gt;&lt;DisplayText&gt;(85)&lt;/DisplayText&gt;&lt;record&gt;&lt;rec-number&gt;1011&lt;/rec-number&gt;&lt;foreign-keys&gt;&lt;key app="EN" db-id="etfv0p229szrt2eewfrv2xdyf0rt2v0rvrzs" timestamp="1593780922"&gt;1011&lt;/key&gt;&lt;/foreign-keys&gt;&lt;ref-type name="Journal Article"&gt;17&lt;/ref-type&gt;&lt;contributors&gt;&lt;authors&gt;&lt;author&gt;Zhou, W.&lt;/author&gt;&lt;author&gt;Laird, P. W.&lt;/author&gt;&lt;author&gt;Shen, H.&lt;/author&gt;&lt;/authors&gt;&lt;/contributors&gt;&lt;auth-address&gt;Center for Epigenetics, Van Andel Research Institute, 333 Bostwick Ave NE, Grand Rapids, MI 49503, USA.&lt;/auth-address&gt;&lt;titles&gt;&lt;title&gt;Comprehensive characterization, annotation and innovative use of Infinium DNA methylation BeadChip probes&lt;/title&gt;&lt;secondary-title&gt;Nucleic Acids Res&lt;/secondary-title&gt;&lt;/titles&gt;&lt;periodical&gt;&lt;full-title&gt;Nucleic Acids Res&lt;/full-title&gt;&lt;/periodical&gt;&lt;pages&gt;e22&lt;/pages&gt;&lt;volume&gt;45&lt;/volume&gt;&lt;number&gt;4&lt;/number&gt;&lt;edition&gt;2016/12/08&lt;/edition&gt;&lt;keywords&gt;&lt;keyword&gt;Alleles&lt;/keyword&gt;&lt;keyword&gt;CpG Islands&lt;/keyword&gt;&lt;keyword&gt;*DNA Methylation&lt;/keyword&gt;&lt;keyword&gt;*DNA Probes&lt;/keyword&gt;&lt;keyword&gt;Gene Dosage&lt;/keyword&gt;&lt;keyword&gt;Gene Frequency&lt;/keyword&gt;&lt;keyword&gt;Genomics/methods&lt;/keyword&gt;&lt;keyword&gt;HeLa Cells&lt;/keyword&gt;&lt;keyword&gt;Humans&lt;/keyword&gt;&lt;keyword&gt;*Molecular Sequence Annotation/methods&lt;/keyword&gt;&lt;keyword&gt;*Oligonucleotide Array Sequence Analysis/methods&lt;/keyword&gt;&lt;keyword&gt;Polymorphism, Single Nucleotide&lt;/keyword&gt;&lt;keyword&gt;Repetitive Sequences, Nucleic Acid&lt;/keyword&gt;&lt;/keywords&gt;&lt;dates&gt;&lt;year&gt;2017&lt;/year&gt;&lt;pub-dates&gt;&lt;date&gt;Feb 28&lt;/date&gt;&lt;/pub-dates&gt;&lt;/dates&gt;&lt;isbn&gt;1362-4962 (Electronic)&amp;#xD;0305-1048 (Linking)&lt;/isbn&gt;&lt;accession-num&gt;27924034&lt;/accession-num&gt;&lt;urls&gt;&lt;related-urls&gt;&lt;url&gt;https://www.ncbi.nlm.nih.gov/pubmed/27924034&lt;/url&gt;&lt;/related-urls&gt;&lt;/urls&gt;&lt;custom2&gt;PMC5389466&lt;/custom2&gt;&lt;electronic-resource-num&gt;10.1093/nar/gkw967&lt;/electronic-resource-num&gt;&lt;/record&gt;&lt;/Cite&gt;&lt;/EndNote&gt;</w:instrText>
      </w:r>
      <w:r w:rsidR="003154BC">
        <w:rPr>
          <w:color w:val="000000"/>
        </w:rPr>
        <w:fldChar w:fldCharType="separate"/>
      </w:r>
      <w:r w:rsidR="00A96C44">
        <w:rPr>
          <w:noProof/>
          <w:color w:val="000000"/>
        </w:rPr>
        <w:t>(85)</w:t>
      </w:r>
      <w:r w:rsidR="003154BC">
        <w:rPr>
          <w:color w:val="000000"/>
        </w:rPr>
        <w:fldChar w:fldCharType="end"/>
      </w:r>
      <w:r w:rsidRPr="004B6C9D">
        <w:rPr>
          <w:color w:val="000000"/>
        </w:rPr>
        <w:t xml:space="preserve"> at probe starts, probes aligning to multiple locations,  and QC using the on array control probes. In total, 750150 probes on the array passed the filtering and QC steps. The BMIQ</w:t>
      </w:r>
      <w:r w:rsidR="003154BC">
        <w:rPr>
          <w:color w:val="000000"/>
        </w:rPr>
        <w:t xml:space="preserve"> </w:t>
      </w:r>
      <w:r w:rsidR="003154BC">
        <w:rPr>
          <w:color w:val="000000"/>
        </w:rPr>
        <w:fldChar w:fldCharType="begin"/>
      </w:r>
      <w:r w:rsidR="00A96C44">
        <w:rPr>
          <w:color w:val="000000"/>
        </w:rPr>
        <w:instrText xml:space="preserve"> ADDIN EN.CITE &lt;EndNote&gt;&lt;Cite&gt;&lt;Author&gt;Teschendorff&lt;/Author&gt;&lt;Year&gt;2013&lt;/Year&gt;&lt;RecNum&gt;1012&lt;/RecNum&gt;&lt;DisplayText&gt;(86)&lt;/DisplayText&gt;&lt;record&gt;&lt;rec-number&gt;1012&lt;/rec-number&gt;&lt;foreign-keys&gt;&lt;key app="EN" db-id="etfv0p229szrt2eewfrv2xdyf0rt2v0rvrzs" timestamp="1593781019"&gt;1012&lt;/key&gt;&lt;/foreign-keys&gt;&lt;ref-type name="Journal Article"&gt;17&lt;/ref-type&gt;&lt;contributors&gt;&lt;authors&gt;&lt;author&gt;Teschendorff, A. E.&lt;/author&gt;&lt;author&gt;Marabita, F.&lt;/author&gt;&lt;author&gt;Lechner, M.&lt;/author&gt;&lt;author&gt;Bartlett, T.&lt;/author&gt;&lt;author&gt;Tegner, J.&lt;/author&gt;&lt;author&gt;Gomez-Cabrero, D.&lt;/author&gt;&lt;author&gt;Beck, S.&lt;/author&gt;&lt;/authors&gt;&lt;/contributors&gt;&lt;auth-address&gt;Statistical Genomics Group, UCL Cancer Institute, University College London, London WC1E 6BT, UK. a.teschendorff@ucl.ac.uk&lt;/auth-address&gt;&lt;titles&gt;&lt;title&gt;A beta-mixture quantile normalization method for correcting probe design bias in Illumina Infinium 450 k DNA methylation data&lt;/title&gt;&lt;secondary-title&gt;Bioinformatics&lt;/secondary-title&gt;&lt;/titles&gt;&lt;periodical&gt;&lt;full-title&gt;Bioinformatics&lt;/full-title&gt;&lt;/periodical&gt;&lt;pages&gt;189-96&lt;/pages&gt;&lt;volume&gt;29&lt;/volume&gt;&lt;number&gt;2&lt;/number&gt;&lt;edition&gt;2012/11/24&lt;/edition&gt;&lt;keywords&gt;&lt;keyword&gt;*Algorithms&lt;/keyword&gt;&lt;keyword&gt;*DNA Methylation&lt;/keyword&gt;&lt;keyword&gt;Neoplasms/genetics&lt;/keyword&gt;&lt;keyword&gt;Normal Distribution&lt;/keyword&gt;&lt;keyword&gt;Nucleic Acid Probes/*chemistry&lt;/keyword&gt;&lt;keyword&gt;Oligonucleotide Array Sequence Analysis/*methods&lt;/keyword&gt;&lt;/keywords&gt;&lt;dates&gt;&lt;year&gt;2013&lt;/year&gt;&lt;pub-dates&gt;&lt;date&gt;Jan 15&lt;/date&gt;&lt;/pub-dates&gt;&lt;/dates&gt;&lt;isbn&gt;1367-4811 (Electronic)&amp;#xD;1367-4803 (Linking)&lt;/isbn&gt;&lt;accession-num&gt;23175756&lt;/accession-num&gt;&lt;urls&gt;&lt;related-urls&gt;&lt;url&gt;https://www.ncbi.nlm.nih.gov/pubmed/23175756&lt;/url&gt;&lt;/related-urls&gt;&lt;/urls&gt;&lt;custom2&gt;PMC3546795&lt;/custom2&gt;&lt;electronic-resource-num&gt;10.1093/bioinformatics/bts680&lt;/electronic-resource-num&gt;&lt;/record&gt;&lt;/Cite&gt;&lt;/EndNote&gt;</w:instrText>
      </w:r>
      <w:r w:rsidR="003154BC">
        <w:rPr>
          <w:color w:val="000000"/>
        </w:rPr>
        <w:fldChar w:fldCharType="separate"/>
      </w:r>
      <w:r w:rsidR="00A96C44">
        <w:rPr>
          <w:noProof/>
          <w:color w:val="000000"/>
        </w:rPr>
        <w:t>(86)</w:t>
      </w:r>
      <w:r w:rsidR="003154BC">
        <w:rPr>
          <w:color w:val="000000"/>
        </w:rPr>
        <w:fldChar w:fldCharType="end"/>
      </w:r>
      <w:r w:rsidRPr="004B6C9D">
        <w:rPr>
          <w:color w:val="000000"/>
        </w:rPr>
        <w:t xml:space="preserve"> method was used to normalise the two probe types (I and II) present on the array. Beta methylation values from the EPIC array range from 0 (unmethylated) to 1 (methylated) and are equivalent of percentage methylation. </w:t>
      </w:r>
      <w:r w:rsidR="00444B95" w:rsidRPr="00444B95">
        <w:rPr>
          <w:color w:val="000000"/>
        </w:rPr>
        <w:t>GO analysis on genes with a correlation with increased methylation and decreased expression from first to second trimester was performed with GOnet</w:t>
      </w:r>
      <w:r w:rsidR="009D5072">
        <w:rPr>
          <w:color w:val="000000"/>
        </w:rPr>
        <w:t xml:space="preserve"> </w:t>
      </w:r>
      <w:r w:rsidR="009D5072">
        <w:rPr>
          <w:color w:val="000000"/>
        </w:rPr>
        <w:fldChar w:fldCharType="begin"/>
      </w:r>
      <w:r w:rsidR="00A96C44">
        <w:rPr>
          <w:color w:val="000000"/>
        </w:rPr>
        <w:instrText xml:space="preserve"> ADDIN EN.CITE &lt;EndNote&gt;&lt;Cite&gt;&lt;Author&gt;Pomaznoy&lt;/Author&gt;&lt;Year&gt;2018&lt;/Year&gt;&lt;RecNum&gt;1008&lt;/RecNum&gt;&lt;DisplayText&gt;(87)&lt;/DisplayText&gt;&lt;record&gt;&lt;rec-number&gt;1008&lt;/rec-number&gt;&lt;foreign-keys&gt;&lt;key app="EN" db-id="etfv0p229szrt2eewfrv2xdyf0rt2v0rvrzs" timestamp="1593708142"&gt;1008&lt;/key&gt;&lt;/foreign-keys&gt;&lt;ref-type name="Journal Article"&gt;17&lt;/ref-type&gt;&lt;contributors&gt;&lt;authors&gt;&lt;author&gt;Pomaznoy, M.&lt;/author&gt;&lt;author&gt;Ha, B.&lt;/author&gt;&lt;author&gt;Peters, B.&lt;/author&gt;&lt;/authors&gt;&lt;/contributors&gt;&lt;auth-address&gt;Department of Vaccine Discovery, La Jolla Institute for Allergy and Immunology, La Jolla, CA, USA. mikhail@lji.org.&amp;#xD;Department of Vaccine Discovery, La Jolla Institute for Allergy and Immunology, La Jolla, CA, USA.&amp;#xD;Department of Medicine, University of California San Diego, La Jolla, CA, 92093, USA.&lt;/auth-address&gt;&lt;titles&gt;&lt;title&gt;GOnet: a tool for interactive Gene Ontology analysis&lt;/title&gt;&lt;secondary-title&gt;BMC Bioinformatics&lt;/secondary-title&gt;&lt;/titles&gt;&lt;periodical&gt;&lt;full-title&gt;BMC Bioinformatics&lt;/full-title&gt;&lt;/periodical&gt;&lt;pages&gt;470&lt;/pages&gt;&lt;volume&gt;19&lt;/volume&gt;&lt;number&gt;1&lt;/number&gt;&lt;edition&gt;2018/12/12&lt;/edition&gt;&lt;keywords&gt;&lt;keyword&gt;Algorithms&lt;/keyword&gt;&lt;keyword&gt;Animals&lt;/keyword&gt;&lt;keyword&gt;*Gene Ontology&lt;/keyword&gt;&lt;keyword&gt;Humans&lt;/keyword&gt;&lt;keyword&gt;Mice&lt;/keyword&gt;&lt;keyword&gt;*Software&lt;/keyword&gt;&lt;keyword&gt;Data analysis&lt;/keyword&gt;&lt;keyword&gt;Gsea&lt;/keyword&gt;&lt;keyword&gt;Gene ontology&lt;/keyword&gt;&lt;keyword&gt;Genomics&lt;/keyword&gt;&lt;keyword&gt;Interactive&lt;/keyword&gt;&lt;keyword&gt;Proteomics&lt;/keyword&gt;&lt;keyword&gt;Web-app&lt;/keyword&gt;&lt;/keywords&gt;&lt;dates&gt;&lt;year&gt;2018&lt;/year&gt;&lt;pub-dates&gt;&lt;date&gt;Dec 7&lt;/date&gt;&lt;/pub-dates&gt;&lt;/dates&gt;&lt;isbn&gt;1471-2105 (Electronic)&amp;#xD;1471-2105 (Linking)&lt;/isbn&gt;&lt;accession-num&gt;30526489&lt;/accession-num&gt;&lt;urls&gt;&lt;related-urls&gt;&lt;url&gt;https://www.ncbi.nlm.nih.gov/pubmed/30526489&lt;/url&gt;&lt;/related-urls&gt;&lt;/urls&gt;&lt;custom2&gt;PMC6286514&lt;/custom2&gt;&lt;electronic-resource-num&gt;10.1186/s12859-018-2533-3&lt;/electronic-resource-num&gt;&lt;/record&gt;&lt;/Cite&gt;&lt;/EndNote&gt;</w:instrText>
      </w:r>
      <w:r w:rsidR="009D5072">
        <w:rPr>
          <w:color w:val="000000"/>
        </w:rPr>
        <w:fldChar w:fldCharType="separate"/>
      </w:r>
      <w:r w:rsidR="00A96C44">
        <w:rPr>
          <w:noProof/>
          <w:color w:val="000000"/>
        </w:rPr>
        <w:t>(87)</w:t>
      </w:r>
      <w:r w:rsidR="009D5072">
        <w:rPr>
          <w:color w:val="000000"/>
        </w:rPr>
        <w:fldChar w:fldCharType="end"/>
      </w:r>
      <w:r w:rsidR="009D5072">
        <w:rPr>
          <w:color w:val="000000"/>
        </w:rPr>
        <w:t>.</w:t>
      </w:r>
    </w:p>
    <w:p w14:paraId="63C24E0A" w14:textId="77777777" w:rsidR="00E76E3A" w:rsidRPr="0053674C" w:rsidRDefault="00E76E3A" w:rsidP="00E76E3A">
      <w:pPr>
        <w:pStyle w:val="Heading4"/>
        <w:jc w:val="both"/>
        <w:rPr>
          <w:rFonts w:ascii="Times New Roman" w:hAnsi="Times New Roman" w:cs="Times New Roman"/>
        </w:rPr>
      </w:pPr>
      <w:r w:rsidRPr="0053674C">
        <w:rPr>
          <w:rFonts w:ascii="Times New Roman" w:hAnsi="Times New Roman" w:cs="Times New Roman"/>
        </w:rPr>
        <w:t>Data and Code Availability</w:t>
      </w:r>
    </w:p>
    <w:p w14:paraId="773129F5" w14:textId="77777777" w:rsidR="00444B95" w:rsidRPr="00444B95" w:rsidRDefault="00444B95" w:rsidP="00E745C9">
      <w:pPr>
        <w:jc w:val="both"/>
      </w:pPr>
      <w:r w:rsidRPr="00444B95">
        <w:t>RNA-Seq</w:t>
      </w:r>
    </w:p>
    <w:p w14:paraId="34238907" w14:textId="064C5033" w:rsidR="00444B95" w:rsidRPr="00444B95" w:rsidRDefault="00444B95" w:rsidP="00E745C9">
      <w:pPr>
        <w:jc w:val="both"/>
      </w:pPr>
      <w:r w:rsidRPr="00444B95">
        <w:t>For reproducibility, scripts can be found on GitHub (</w:t>
      </w:r>
      <w:hyperlink r:id="rId8" w:history="1">
        <w:r w:rsidRPr="00444B95">
          <w:rPr>
            <w:rStyle w:val="Hyperlink"/>
          </w:rPr>
          <w:t>https://github.com/CTR-BFX/2020_Prater_Cindrova</w:t>
        </w:r>
      </w:hyperlink>
      <w:r w:rsidRPr="00444B95">
        <w:t xml:space="preserve">). RNA-sequencing data is accessible through the EMBL-EBI ArrayExpress accession number:  </w:t>
      </w:r>
      <w:r w:rsidR="00A22AB7" w:rsidRPr="00A22AB7">
        <w:t>E-MTAB-9203</w:t>
      </w:r>
      <w:r w:rsidRPr="00444B95">
        <w:t xml:space="preserve">. </w:t>
      </w:r>
      <w:r w:rsidR="00A22AB7" w:rsidRPr="00A22AB7">
        <w:t>http://www.ebi.ac.uk/arrayexpress/experiments/E-MTAB-9203</w:t>
      </w:r>
      <w:r w:rsidR="00A22AB7">
        <w:t>.</w:t>
      </w:r>
    </w:p>
    <w:p w14:paraId="37E6B0A1" w14:textId="77777777" w:rsidR="00A22AB7" w:rsidRPr="00444B95" w:rsidRDefault="00A22AB7" w:rsidP="00E745C9">
      <w:pPr>
        <w:jc w:val="both"/>
      </w:pPr>
    </w:p>
    <w:p w14:paraId="5E414F59" w14:textId="77777777" w:rsidR="00444B95" w:rsidRPr="00444B95" w:rsidRDefault="00444B95" w:rsidP="00E745C9">
      <w:pPr>
        <w:jc w:val="both"/>
      </w:pPr>
      <w:r w:rsidRPr="00444B95">
        <w:t>DNA Methylation (EPIC Array)</w:t>
      </w:r>
    </w:p>
    <w:p w14:paraId="0A8DE69F" w14:textId="484B693E" w:rsidR="00444B95" w:rsidRPr="00444B95" w:rsidRDefault="00444B95" w:rsidP="00E745C9">
      <w:pPr>
        <w:jc w:val="both"/>
      </w:pPr>
      <w:r w:rsidRPr="00444B95">
        <w:t>Code used to analyse the EPIC array samples is available on GitHub (</w:t>
      </w:r>
      <w:hyperlink r:id="rId9" w:history="1">
        <w:r w:rsidRPr="00444B95">
          <w:rPr>
            <w:rStyle w:val="Hyperlink"/>
          </w:rPr>
          <w:t>https://github.com/CTR-BFX/First-Second-Trimester-Methylation</w:t>
        </w:r>
      </w:hyperlink>
      <w:r w:rsidRPr="00444B95">
        <w:t>). EPIC methylation array data have been deposited at EMBL-EBI ArrayExpress under accession number E-MTAB-</w:t>
      </w:r>
      <w:r w:rsidR="007A0831">
        <w:t>9312</w:t>
      </w:r>
      <w:r w:rsidR="007A0831" w:rsidRPr="00444B95">
        <w:t xml:space="preserve"> </w:t>
      </w:r>
      <w:r w:rsidRPr="00444B95">
        <w:t>(</w:t>
      </w:r>
      <w:hyperlink r:id="rId10" w:history="1">
        <w:r w:rsidR="007A0831">
          <w:rPr>
            <w:rStyle w:val="Hyperlink"/>
          </w:rPr>
          <w:t>https://www.ebi.ac.uk/arrayexpress/experiments/E-MTAB-9312</w:t>
        </w:r>
      </w:hyperlink>
      <w:r w:rsidRPr="00444B95">
        <w:t xml:space="preserve">). </w:t>
      </w:r>
    </w:p>
    <w:p w14:paraId="00D51AB6" w14:textId="77777777" w:rsidR="00444B95" w:rsidRPr="00444B95" w:rsidRDefault="00444B95" w:rsidP="00E745C9">
      <w:pPr>
        <w:jc w:val="both"/>
      </w:pPr>
    </w:p>
    <w:p w14:paraId="3A25139B" w14:textId="77777777" w:rsidR="00E76E3A" w:rsidRPr="00593870" w:rsidRDefault="00E76E3A" w:rsidP="00E76E3A"/>
    <w:p w14:paraId="4AA67F1A" w14:textId="77777777" w:rsidR="00FF4F04" w:rsidRPr="00FF4F04" w:rsidRDefault="00FF4F04" w:rsidP="00FF4F04">
      <w:pPr>
        <w:jc w:val="both"/>
        <w:rPr>
          <w:b/>
        </w:rPr>
      </w:pPr>
      <w:r w:rsidRPr="00FF4F04">
        <w:rPr>
          <w:b/>
        </w:rPr>
        <w:t>Immunohistochemistry</w:t>
      </w:r>
    </w:p>
    <w:p w14:paraId="10CAEF20" w14:textId="48A22F09" w:rsidR="001F0750" w:rsidRDefault="00FF4F04" w:rsidP="00536B46">
      <w:pPr>
        <w:jc w:val="both"/>
      </w:pPr>
      <w:r w:rsidRPr="00FF4F04">
        <w:t>Immunohistochemistry was performed as previously</w:t>
      </w:r>
      <w:r>
        <w:t xml:space="preserve"> </w:t>
      </w:r>
      <w:r w:rsidRPr="00FF4F04">
        <w:t>described</w:t>
      </w:r>
      <w:r>
        <w:t xml:space="preserve"> </w:t>
      </w:r>
      <w:r w:rsidR="00554AB2">
        <w:fldChar w:fldCharType="begin"/>
      </w:r>
      <w:r w:rsidR="00A96C44">
        <w:instrText xml:space="preserve"> ADDIN EN.CITE &lt;EndNote&gt;&lt;Cite&gt;&lt;Author&gt;Cindrova-Davies&lt;/Author&gt;&lt;Year&gt;2007&lt;/Year&gt;&lt;RecNum&gt;1547&lt;/RecNum&gt;&lt;DisplayText&gt;(88)&lt;/DisplayText&gt;&lt;record&gt;&lt;rec-number&gt;1547&lt;/rec-number&gt;&lt;foreign-keys&gt;&lt;key app="EN" db-id="srzzf0e9o0v508evxdixdvsjrpzzfsftssdp" timestamp="0"&gt;1547&lt;/key&gt;&lt;/foreign-keys&gt;&lt;ref-type name="Journal Article"&gt;17&lt;/ref-type&gt;&lt;contributors&gt;&lt;authors&gt;&lt;author&gt;Cindrova-Davies, T.&lt;/author&gt;&lt;author&gt;Yung, H. W.&lt;/author&gt;&lt;author&gt;Johns, J.&lt;/author&gt;&lt;author&gt;Spasic-Boskovic, O.&lt;/author&gt;&lt;author&gt;Korolchuk, S.&lt;/author&gt;&lt;author&gt;Jauniaux, E.&lt;/author&gt;&lt;author&gt;Burton, G. J.&lt;/author&gt;&lt;author&gt;Charnock-Jones, D. S.&lt;/author&gt;&lt;/authors&gt;&lt;/contributors&gt;&lt;auth-address&gt;From the Departments of Physiology, Development, and Neuroscience,* and Obstetrics and Gynaecology, University of Cambridge, Cambridge; and the Academic Department of Obstetrics and Gynaecology, Royal Free and University College, London, United Kingdom.&lt;/auth-address&gt;&lt;titles&gt;&lt;title&gt;Oxidative Stress, Gene Expression, and Protein Changes Induced in the Human Placenta during Labor&lt;/title&gt;&lt;secondary-title&gt;Am J Pathol&lt;/secondary-title&gt;&lt;/titles&gt;&lt;periodical&gt;&lt;full-title&gt;Am J Pathol&lt;/full-title&gt;&lt;/periodical&gt;&lt;pages&gt;1168-1179&lt;/pages&gt;&lt;volume&gt;171&lt;/volume&gt;&lt;dates&gt;&lt;year&gt;2007&lt;/year&gt;&lt;/dates&gt;&lt;accession-num&gt;17823277&lt;/accession-num&gt;&lt;urls&gt;&lt;related-urls&gt;&lt;url&gt;http://www.ncbi.nlm.nih.gov/entrez/query.fcgi?cmd=Retrieve&amp;amp;db=PubMed&amp;amp;dopt=Citation&amp;amp;list_uids=17823277 &lt;/url&gt;&lt;/related-urls&gt;&lt;/urls&gt;&lt;/record&gt;&lt;/Cite&gt;&lt;/EndNote&gt;</w:instrText>
      </w:r>
      <w:r w:rsidR="00554AB2">
        <w:fldChar w:fldCharType="separate"/>
      </w:r>
      <w:r w:rsidR="00A96C44">
        <w:rPr>
          <w:noProof/>
        </w:rPr>
        <w:t>(88)</w:t>
      </w:r>
      <w:r w:rsidR="00554AB2">
        <w:fldChar w:fldCharType="end"/>
      </w:r>
      <w:r w:rsidRPr="00FF4F04">
        <w:t xml:space="preserve"> using the following primary antibodies: anti-</w:t>
      </w:r>
      <w:r w:rsidR="00536B46">
        <w:t>XBP1 (ab</w:t>
      </w:r>
      <w:r w:rsidR="00030837">
        <w:t>109621</w:t>
      </w:r>
      <w:r w:rsidR="00536B46">
        <w:t>, Abcam), anti-phospho-IRE1 (</w:t>
      </w:r>
      <w:r w:rsidR="00030837">
        <w:t>ab48187</w:t>
      </w:r>
      <w:r w:rsidR="00536B46">
        <w:t>,</w:t>
      </w:r>
      <w:r w:rsidR="00030837">
        <w:t xml:space="preserve"> Abcam</w:t>
      </w:r>
      <w:r w:rsidR="00536B46">
        <w:t>), anti-IRE1 (</w:t>
      </w:r>
      <w:r w:rsidR="00030837">
        <w:t>ab37073, Abcam</w:t>
      </w:r>
      <w:r w:rsidR="00536B46">
        <w:t xml:space="preserve">), </w:t>
      </w:r>
      <w:r w:rsidR="00757E57">
        <w:t xml:space="preserve">anti-ATF6 (ab37149, Abcam), </w:t>
      </w:r>
      <w:r w:rsidR="00536B46">
        <w:t xml:space="preserve">anti-pyruvate kinase </w:t>
      </w:r>
      <w:r w:rsidR="00030837">
        <w:t xml:space="preserve">L/R </w:t>
      </w:r>
      <w:r w:rsidR="00536B46">
        <w:t>(</w:t>
      </w:r>
      <w:r w:rsidR="00030837">
        <w:t>PB9499</w:t>
      </w:r>
      <w:r w:rsidR="00536B46">
        <w:t xml:space="preserve">, </w:t>
      </w:r>
      <w:r w:rsidR="00030837">
        <w:t>Boster</w:t>
      </w:r>
      <w:r w:rsidR="00536B46">
        <w:t>), anti-spexin (</w:t>
      </w:r>
      <w:r w:rsidR="00030837">
        <w:t>H-023-81, Phoenix Pharmaceuticals), anti-MEP1α</w:t>
      </w:r>
      <w:r w:rsidR="00536B46">
        <w:t xml:space="preserve"> (</w:t>
      </w:r>
      <w:r w:rsidR="00030837">
        <w:t>ab232892, Abcam</w:t>
      </w:r>
      <w:r w:rsidR="00536B46">
        <w:t>), anti-CD31 (</w:t>
      </w:r>
      <w:r w:rsidR="00030837">
        <w:t>M0823</w:t>
      </w:r>
      <w:r w:rsidR="00536B46">
        <w:t>, Dako), anti-musculin (</w:t>
      </w:r>
      <w:r w:rsidR="00030837">
        <w:t>ab64954, Abcam</w:t>
      </w:r>
      <w:r w:rsidR="00536B46">
        <w:t>)</w:t>
      </w:r>
      <w:r w:rsidR="00030837">
        <w:t>.</w:t>
      </w:r>
      <w:r w:rsidR="00E54E29">
        <w:t xml:space="preserve"> </w:t>
      </w:r>
    </w:p>
    <w:p w14:paraId="5BC10069" w14:textId="16399D54" w:rsidR="00536B46" w:rsidRDefault="00536B46" w:rsidP="00536B46">
      <w:pPr>
        <w:jc w:val="both"/>
      </w:pPr>
    </w:p>
    <w:p w14:paraId="3B55698C" w14:textId="701A662E" w:rsidR="00536B46" w:rsidRPr="00536B46" w:rsidRDefault="00536B46" w:rsidP="00536B46">
      <w:pPr>
        <w:jc w:val="both"/>
        <w:rPr>
          <w:b/>
        </w:rPr>
      </w:pPr>
      <w:r w:rsidRPr="00536B46">
        <w:rPr>
          <w:b/>
        </w:rPr>
        <w:t>Western Blotting</w:t>
      </w:r>
    </w:p>
    <w:p w14:paraId="7FD41D90" w14:textId="5C4B25DF" w:rsidR="00536B46" w:rsidRPr="00593870" w:rsidRDefault="00536B46" w:rsidP="00536B46">
      <w:pPr>
        <w:jc w:val="both"/>
      </w:pPr>
      <w:r>
        <w:t>Placental lysates were processed an</w:t>
      </w:r>
      <w:r w:rsidR="00C74370">
        <w:t>d run on w</w:t>
      </w:r>
      <w:r>
        <w:t>estern</w:t>
      </w:r>
      <w:r w:rsidR="00C74370">
        <w:t xml:space="preserve"> blots, as previously described </w:t>
      </w:r>
      <w:r w:rsidR="00C74370">
        <w:fldChar w:fldCharType="begin">
          <w:fldData xml:space="preserve">PEVuZE5vdGU+PENpdGU+PEF1dGhvcj5DaW5kcm92YS1EYXZpZXM8L0F1dGhvcj48WWVhcj4yMDA3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</w:fldData>
        </w:fldChar>
      </w:r>
      <w:r w:rsidR="00A96C44">
        <w:instrText xml:space="preserve"> ADDIN EN.CITE </w:instrText>
      </w:r>
      <w:r w:rsidR="00A96C44">
        <w:fldChar w:fldCharType="begin">
          <w:fldData xml:space="preserve">PEVuZE5vdGU+PENpdGU+PEF1dGhvcj5DaW5kcm92YS1EYXZpZXM8L0F1dGhvcj48WWVhcj4yMDA3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</w:fldData>
        </w:fldChar>
      </w:r>
      <w:r w:rsidR="00A96C44">
        <w:instrText xml:space="preserve"> ADDIN EN.CITE.DATA </w:instrText>
      </w:r>
      <w:r w:rsidR="00A96C44">
        <w:fldChar w:fldCharType="end"/>
      </w:r>
      <w:r w:rsidR="00C74370">
        <w:fldChar w:fldCharType="separate"/>
      </w:r>
      <w:r w:rsidR="00A96C44">
        <w:rPr>
          <w:noProof/>
        </w:rPr>
        <w:t>(89)</w:t>
      </w:r>
      <w:r w:rsidR="00C74370">
        <w:fldChar w:fldCharType="end"/>
      </w:r>
      <w:r w:rsidR="00030837">
        <w:t xml:space="preserve">, using the following antibodies: </w:t>
      </w:r>
      <w:r>
        <w:t>anti-TTR (</w:t>
      </w:r>
      <w:r w:rsidR="00153C18">
        <w:t>PA5-</w:t>
      </w:r>
      <w:r w:rsidR="00757E57">
        <w:t>80197</w:t>
      </w:r>
      <w:r w:rsidR="00153C18">
        <w:t>, Thermo Fisher Scientific</w:t>
      </w:r>
      <w:r>
        <w:t>), anti-leptin (</w:t>
      </w:r>
      <w:r w:rsidR="00757E57">
        <w:t>ab2125, Abcam</w:t>
      </w:r>
      <w:r>
        <w:t>), anti-ApoA1 (</w:t>
      </w:r>
      <w:r w:rsidR="00030837">
        <w:t>PA5-78798</w:t>
      </w:r>
      <w:r>
        <w:t xml:space="preserve">, </w:t>
      </w:r>
      <w:r w:rsidR="00030837">
        <w:t>Thermo Fisher Scientific</w:t>
      </w:r>
      <w:r>
        <w:t>)</w:t>
      </w:r>
      <w:r w:rsidR="00030837">
        <w:t>, anti-eIF2α (#3398, Cell Signaling), anti-GRP78 (610978, Transduction Laboratories)</w:t>
      </w:r>
      <w:r w:rsidR="00757E57">
        <w:t>, anti-GPX1 (ab167989, Abcam).</w:t>
      </w:r>
      <w:r>
        <w:t xml:space="preserve"> </w:t>
      </w:r>
    </w:p>
    <w:p w14:paraId="3FCEE92C" w14:textId="77777777" w:rsidR="00536B46" w:rsidRPr="00593870" w:rsidRDefault="00536B46" w:rsidP="00536B46">
      <w:pPr>
        <w:jc w:val="both"/>
      </w:pPr>
    </w:p>
    <w:p w14:paraId="5DC36D75" w14:textId="7E583F23" w:rsidR="001F0750" w:rsidRPr="00C74370" w:rsidRDefault="00AD6C65">
      <w:pPr>
        <w:pStyle w:val="Heading2"/>
        <w:jc w:val="both"/>
        <w:rPr>
          <w:rFonts w:ascii="Times New Roman" w:hAnsi="Times New Roman" w:cs="Times New Roman"/>
        </w:rPr>
      </w:pPr>
      <w:bookmarkStart w:id="18" w:name="_ck5xmetws0b3" w:colFirst="0" w:colLast="0"/>
      <w:bookmarkEnd w:id="18"/>
      <w:r w:rsidRPr="00C74370">
        <w:rPr>
          <w:rFonts w:ascii="Times New Roman" w:hAnsi="Times New Roman" w:cs="Times New Roman"/>
        </w:rPr>
        <w:lastRenderedPageBreak/>
        <w:t>Figure legends</w:t>
      </w:r>
    </w:p>
    <w:p w14:paraId="3CBF22E8" w14:textId="4756DD99" w:rsidR="00F41BC3" w:rsidRPr="00593870" w:rsidRDefault="00F41BC3" w:rsidP="00593870">
      <w:pPr>
        <w:jc w:val="both"/>
      </w:pPr>
      <w:r w:rsidRPr="00C74370">
        <w:rPr>
          <w:b/>
        </w:rPr>
        <w:t>Figure 1</w:t>
      </w:r>
      <w:r w:rsidRPr="00C74370">
        <w:t xml:space="preserve">. RNA-seq </w:t>
      </w:r>
      <w:r w:rsidR="00354CA3" w:rsidRPr="00C74370">
        <w:t>identifies differentially expressed genes (DEGs)</w:t>
      </w:r>
      <w:r w:rsidR="00E54E29" w:rsidRPr="00C74370">
        <w:t>,</w:t>
      </w:r>
      <w:r w:rsidR="001F31F4" w:rsidRPr="00C74370">
        <w:t xml:space="preserve"> functions </w:t>
      </w:r>
      <w:r w:rsidRPr="00C74370">
        <w:t xml:space="preserve">and pathways distinct to first and second trimester placenta. </w:t>
      </w:r>
      <w:r w:rsidR="00B05C39" w:rsidRPr="00C74370">
        <w:t>A</w:t>
      </w:r>
      <w:r w:rsidRPr="00C74370">
        <w:t>) PCA</w:t>
      </w:r>
      <w:r w:rsidR="001F31F4" w:rsidRPr="00C74370">
        <w:t xml:space="preserve"> clearly separates first and second trimester samples</w:t>
      </w:r>
      <w:r w:rsidR="00A22AB7" w:rsidRPr="00C74370">
        <w:t>.</w:t>
      </w:r>
      <w:r w:rsidR="001F31F4" w:rsidRPr="00C74370">
        <w:t xml:space="preserve"> </w:t>
      </w:r>
      <w:r w:rsidRPr="00C74370">
        <w:t xml:space="preserve"> </w:t>
      </w:r>
      <w:r w:rsidR="00B05C39" w:rsidRPr="00C74370">
        <w:t xml:space="preserve">B) Volcano plot of </w:t>
      </w:r>
      <w:r w:rsidR="00E54E29" w:rsidRPr="00C74370">
        <w:t>DEGs</w:t>
      </w:r>
      <w:r w:rsidRPr="00C74370">
        <w:t xml:space="preserve">, with </w:t>
      </w:r>
      <w:r w:rsidR="005B3476" w:rsidRPr="00C74370">
        <w:t xml:space="preserve">genes upregulated in the </w:t>
      </w:r>
      <w:r w:rsidR="00B05C39" w:rsidRPr="00C74370">
        <w:t>first</w:t>
      </w:r>
      <w:r w:rsidRPr="00C74370">
        <w:t xml:space="preserve"> trimester in red, and </w:t>
      </w:r>
      <w:r w:rsidR="005B3476" w:rsidRPr="00C74370">
        <w:t xml:space="preserve">those up regulated in the </w:t>
      </w:r>
      <w:r w:rsidRPr="00C74370">
        <w:t xml:space="preserve">second trimester in blue. </w:t>
      </w:r>
      <w:r w:rsidR="00B05C39" w:rsidRPr="00C74370">
        <w:t>C</w:t>
      </w:r>
      <w:r w:rsidRPr="00C74370">
        <w:t>) Selected Kegg pathways</w:t>
      </w:r>
      <w:r w:rsidR="00730BE6" w:rsidRPr="00C74370">
        <w:t>, which were differentially regulated during the first and second trimester. D-F</w:t>
      </w:r>
      <w:r w:rsidRPr="00C74370">
        <w:t>) Barplot</w:t>
      </w:r>
      <w:r w:rsidR="00C23920" w:rsidRPr="00C74370">
        <w:t>s</w:t>
      </w:r>
      <w:r w:rsidRPr="00C74370">
        <w:t xml:space="preserve"> showing selected </w:t>
      </w:r>
      <w:r w:rsidR="00730BE6" w:rsidRPr="00C74370">
        <w:t xml:space="preserve">differentially regulated </w:t>
      </w:r>
      <w:r w:rsidRPr="00C74370">
        <w:t>G</w:t>
      </w:r>
      <w:r w:rsidR="00644548" w:rsidRPr="00C74370">
        <w:t>SE</w:t>
      </w:r>
      <w:r w:rsidRPr="00C74370">
        <w:t xml:space="preserve"> terms </w:t>
      </w:r>
      <w:r w:rsidR="00730BE6" w:rsidRPr="00C74370">
        <w:t>related to</w:t>
      </w:r>
      <w:r w:rsidRPr="00C74370">
        <w:t xml:space="preserve"> Biological Processes</w:t>
      </w:r>
      <w:r w:rsidR="00730BE6">
        <w:t xml:space="preserve"> (D), Molecular Functions (E) and Cellular Components (F</w:t>
      </w:r>
      <w:r w:rsidRPr="00593870">
        <w:t xml:space="preserve">). Each barplot shows how many genes within each term are expressed more in </w:t>
      </w:r>
      <w:r w:rsidR="00730BE6">
        <w:t xml:space="preserve">the first (red) </w:t>
      </w:r>
      <w:r w:rsidR="00C23920">
        <w:t xml:space="preserve">or </w:t>
      </w:r>
      <w:r w:rsidR="00730BE6">
        <w:t>second</w:t>
      </w:r>
      <w:r w:rsidRPr="00593870">
        <w:t xml:space="preserve"> trimester (blue).  Transparency is used to show the most significant (padj) terms as least transparent. Terms were ordered by qvalue.  </w:t>
      </w:r>
    </w:p>
    <w:p w14:paraId="1BFE3704" w14:textId="77777777" w:rsidR="00AD6C65" w:rsidRPr="00593870" w:rsidRDefault="00AD6C65" w:rsidP="00593870">
      <w:pPr>
        <w:jc w:val="both"/>
        <w:rPr>
          <w:color w:val="FF0000"/>
        </w:rPr>
      </w:pPr>
    </w:p>
    <w:p w14:paraId="386DD7D5" w14:textId="7D7F1765" w:rsidR="00907070" w:rsidRDefault="00E76E3A" w:rsidP="00907070">
      <w:pPr>
        <w:pStyle w:val="NormalWeb"/>
        <w:spacing w:before="0" w:beforeAutospacing="0" w:after="0" w:afterAutospacing="0"/>
        <w:jc w:val="both"/>
        <w:rPr>
          <w:color w:val="000000" w:themeColor="text1"/>
        </w:rPr>
      </w:pPr>
      <w:r w:rsidRPr="00593870">
        <w:rPr>
          <w:b/>
          <w:bCs/>
          <w:color w:val="000000"/>
        </w:rPr>
        <w:t>Figure 2.</w:t>
      </w:r>
      <w:r w:rsidRPr="00593870">
        <w:rPr>
          <w:color w:val="000000"/>
        </w:rPr>
        <w:t xml:space="preserve"> </w:t>
      </w:r>
      <w:r w:rsidR="006809C6">
        <w:rPr>
          <w:color w:val="000000"/>
        </w:rPr>
        <w:t>D</w:t>
      </w:r>
      <w:r w:rsidRPr="00593870">
        <w:rPr>
          <w:color w:val="000000"/>
        </w:rPr>
        <w:t>ifferentially expressed genes associated with ER processing, and oxidative stress</w:t>
      </w:r>
      <w:r w:rsidR="00CB1213">
        <w:rPr>
          <w:color w:val="000000"/>
        </w:rPr>
        <w:t xml:space="preserve"> and glycolytic processes</w:t>
      </w:r>
      <w:r w:rsidRPr="00593870">
        <w:rPr>
          <w:color w:val="000000"/>
        </w:rPr>
        <w:t xml:space="preserve">. </w:t>
      </w:r>
      <w:r w:rsidR="00E95CE6">
        <w:rPr>
          <w:color w:val="000000"/>
        </w:rPr>
        <w:t>A-C) Heatmaps of top DEGs in the first</w:t>
      </w:r>
      <w:r w:rsidRPr="00593870">
        <w:rPr>
          <w:color w:val="000000"/>
        </w:rPr>
        <w:t xml:space="preserve"> </w:t>
      </w:r>
      <w:r w:rsidRPr="00E95CE6">
        <w:rPr>
          <w:i/>
          <w:color w:val="000000"/>
        </w:rPr>
        <w:t>vs</w:t>
      </w:r>
      <w:r w:rsidR="00E95CE6">
        <w:rPr>
          <w:color w:val="000000"/>
        </w:rPr>
        <w:t>.</w:t>
      </w:r>
      <w:r w:rsidRPr="00593870">
        <w:rPr>
          <w:color w:val="000000"/>
        </w:rPr>
        <w:t xml:space="preserve"> </w:t>
      </w:r>
      <w:r w:rsidR="00E95CE6">
        <w:rPr>
          <w:color w:val="000000"/>
        </w:rPr>
        <w:t>second</w:t>
      </w:r>
      <w:r w:rsidRPr="00593870">
        <w:rPr>
          <w:color w:val="000000"/>
        </w:rPr>
        <w:t xml:space="preserve"> tr</w:t>
      </w:r>
      <w:r w:rsidR="00E95CE6">
        <w:rPr>
          <w:color w:val="000000"/>
        </w:rPr>
        <w:t xml:space="preserve">imester samples, </w:t>
      </w:r>
      <w:r w:rsidR="006809C6">
        <w:rPr>
          <w:color w:val="000000"/>
        </w:rPr>
        <w:t xml:space="preserve">were </w:t>
      </w:r>
      <w:r w:rsidR="00E95CE6">
        <w:rPr>
          <w:color w:val="000000"/>
        </w:rPr>
        <w:t xml:space="preserve">compared to </w:t>
      </w:r>
      <w:r w:rsidR="006809C6">
        <w:rPr>
          <w:color w:val="000000"/>
        </w:rPr>
        <w:t xml:space="preserve">a previously published </w:t>
      </w:r>
      <w:r w:rsidR="00E95CE6">
        <w:rPr>
          <w:color w:val="000000"/>
        </w:rPr>
        <w:t>sc</w:t>
      </w:r>
      <w:r w:rsidRPr="00593870">
        <w:rPr>
          <w:color w:val="000000"/>
        </w:rPr>
        <w:t>RNA-</w:t>
      </w:r>
      <w:r w:rsidR="00E95CE6">
        <w:rPr>
          <w:color w:val="000000"/>
        </w:rPr>
        <w:t>S</w:t>
      </w:r>
      <w:r w:rsidRPr="00593870">
        <w:rPr>
          <w:color w:val="000000"/>
        </w:rPr>
        <w:t xml:space="preserve">eq dataset with </w:t>
      </w:r>
      <w:r w:rsidR="00E95CE6">
        <w:rPr>
          <w:color w:val="000000"/>
        </w:rPr>
        <w:t>first and late second</w:t>
      </w:r>
      <w:r w:rsidRPr="00593870">
        <w:rPr>
          <w:color w:val="000000"/>
        </w:rPr>
        <w:t xml:space="preserve"> trimester placenta samples (see methods).</w:t>
      </w:r>
      <w:r w:rsidR="000628B7">
        <w:rPr>
          <w:color w:val="000000"/>
        </w:rPr>
        <w:t xml:space="preserve"> </w:t>
      </w:r>
      <w:r w:rsidRPr="00593870">
        <w:rPr>
          <w:color w:val="000000"/>
        </w:rPr>
        <w:t xml:space="preserve"> </w:t>
      </w:r>
      <w:r w:rsidR="00E95CE6">
        <w:rPr>
          <w:color w:val="000000"/>
        </w:rPr>
        <w:t>A</w:t>
      </w:r>
      <w:r w:rsidRPr="00593870">
        <w:rPr>
          <w:color w:val="000000"/>
        </w:rPr>
        <w:t>) Heatmap showing top DE</w:t>
      </w:r>
      <w:r w:rsidR="006809C6">
        <w:rPr>
          <w:color w:val="000000"/>
        </w:rPr>
        <w:t>Gs</w:t>
      </w:r>
      <w:r w:rsidRPr="00593870">
        <w:rPr>
          <w:color w:val="000000"/>
        </w:rPr>
        <w:t xml:space="preserve"> involved in ER processing and stress. </w:t>
      </w:r>
      <w:r w:rsidR="00E95CE6">
        <w:rPr>
          <w:color w:val="000000"/>
        </w:rPr>
        <w:t>B</w:t>
      </w:r>
      <w:r w:rsidRPr="00593870">
        <w:rPr>
          <w:color w:val="000000"/>
        </w:rPr>
        <w:t xml:space="preserve">) </w:t>
      </w:r>
      <w:r w:rsidR="00730BE6">
        <w:rPr>
          <w:color w:val="000000"/>
        </w:rPr>
        <w:t xml:space="preserve">Heatmap of </w:t>
      </w:r>
      <w:r w:rsidRPr="00593870">
        <w:rPr>
          <w:color w:val="000000"/>
        </w:rPr>
        <w:t xml:space="preserve">top </w:t>
      </w:r>
      <w:r w:rsidR="00730BE6">
        <w:rPr>
          <w:color w:val="000000"/>
        </w:rPr>
        <w:t xml:space="preserve">DEGs related to </w:t>
      </w:r>
      <w:r w:rsidR="006809C6">
        <w:rPr>
          <w:color w:val="000000"/>
        </w:rPr>
        <w:t>oxidative stress</w:t>
      </w:r>
      <w:r w:rsidRPr="00593870">
        <w:rPr>
          <w:color w:val="000000"/>
        </w:rPr>
        <w:t xml:space="preserve">. </w:t>
      </w:r>
      <w:r w:rsidR="00CB1213">
        <w:rPr>
          <w:color w:val="000000" w:themeColor="text1"/>
        </w:rPr>
        <w:t>C</w:t>
      </w:r>
      <w:r w:rsidR="00757E57" w:rsidRPr="00593870">
        <w:rPr>
          <w:color w:val="000000"/>
        </w:rPr>
        <w:t>) Heatmap of DE</w:t>
      </w:r>
      <w:r w:rsidR="00757E57">
        <w:rPr>
          <w:color w:val="000000"/>
        </w:rPr>
        <w:t>G</w:t>
      </w:r>
      <w:r w:rsidR="006809C6">
        <w:rPr>
          <w:color w:val="000000"/>
        </w:rPr>
        <w:t>s</w:t>
      </w:r>
      <w:r w:rsidR="00757E57">
        <w:rPr>
          <w:color w:val="000000"/>
        </w:rPr>
        <w:t xml:space="preserve"> involved in the</w:t>
      </w:r>
      <w:r w:rsidR="00757E57" w:rsidRPr="00593870">
        <w:rPr>
          <w:color w:val="000000"/>
        </w:rPr>
        <w:t xml:space="preserve"> glycolytic </w:t>
      </w:r>
      <w:r w:rsidR="00757E57">
        <w:rPr>
          <w:color w:val="000000"/>
        </w:rPr>
        <w:t>pathway</w:t>
      </w:r>
      <w:r w:rsidR="00757E57" w:rsidRPr="00593870">
        <w:rPr>
          <w:color w:val="000000"/>
        </w:rPr>
        <w:t>.</w:t>
      </w:r>
      <w:r w:rsidR="000628B7">
        <w:rPr>
          <w:color w:val="000000"/>
        </w:rPr>
        <w:t xml:space="preserve"> </w:t>
      </w:r>
      <w:r w:rsidR="00CB1213">
        <w:rPr>
          <w:color w:val="000000"/>
        </w:rPr>
        <w:t>D</w:t>
      </w:r>
      <w:r w:rsidR="00757E57">
        <w:rPr>
          <w:color w:val="000000"/>
        </w:rPr>
        <w:t>) Immunostaining of first and second trimester sections with anti-pyruvate kinase antibody</w:t>
      </w:r>
      <w:r w:rsidR="000628B7">
        <w:rPr>
          <w:color w:val="000000"/>
        </w:rPr>
        <w:t xml:space="preserve"> </w:t>
      </w:r>
      <w:r w:rsidR="00CB1213">
        <w:rPr>
          <w:color w:val="000000"/>
        </w:rPr>
        <w:t>E</w:t>
      </w:r>
      <w:r w:rsidRPr="00757F66">
        <w:rPr>
          <w:color w:val="000000" w:themeColor="text1"/>
        </w:rPr>
        <w:t xml:space="preserve">) </w:t>
      </w:r>
      <w:r w:rsidR="00757F66">
        <w:rPr>
          <w:color w:val="000000" w:themeColor="text1"/>
        </w:rPr>
        <w:t>Western blots depicting GRP78 and phospho-eIF2α</w:t>
      </w:r>
      <w:r w:rsidR="00B05C39">
        <w:rPr>
          <w:color w:val="000000" w:themeColor="text1"/>
        </w:rPr>
        <w:t xml:space="preserve"> in </w:t>
      </w:r>
      <w:r w:rsidR="00757F66">
        <w:rPr>
          <w:color w:val="000000" w:themeColor="text1"/>
        </w:rPr>
        <w:t xml:space="preserve">first and second trimester placental lysates. </w:t>
      </w:r>
      <w:r w:rsidR="00730BE6">
        <w:rPr>
          <w:color w:val="000000" w:themeColor="text1"/>
        </w:rPr>
        <w:t xml:space="preserve">Ponceau S (Ponc S) staining was used to normalise the protein loading. </w:t>
      </w:r>
      <w:r w:rsidR="00907070">
        <w:rPr>
          <w:color w:val="000000" w:themeColor="text1"/>
        </w:rPr>
        <w:t>F) Western blots depicting catalase (CAT) and glutathione peroxidate (GPX) in first and second trimester placental lysates. Poncaeau S (Ponc S) staining was used to normalise the protein loading. Scale bars in E and H are 50 µm</w:t>
      </w:r>
    </w:p>
    <w:p w14:paraId="69313A94" w14:textId="74866DF1" w:rsidR="00E76E3A" w:rsidRDefault="00730BE6" w:rsidP="00593870">
      <w:pPr>
        <w:pStyle w:val="NormalWeb"/>
        <w:spacing w:before="0" w:beforeAutospacing="0" w:after="0" w:afterAutospacing="0"/>
        <w:jc w:val="both"/>
        <w:rPr>
          <w:color w:val="000000" w:themeColor="text1"/>
        </w:rPr>
      </w:pPr>
      <w:r>
        <w:rPr>
          <w:color w:val="000000" w:themeColor="text1"/>
        </w:rPr>
        <w:t xml:space="preserve"> </w:t>
      </w:r>
      <w:r w:rsidR="00757E57">
        <w:t>G</w:t>
      </w:r>
      <w:r w:rsidR="00907070">
        <w:t>-H</w:t>
      </w:r>
      <w:r w:rsidR="00757E57">
        <w:t>) Imm</w:t>
      </w:r>
      <w:r w:rsidR="00B05C39">
        <w:rPr>
          <w:color w:val="000000" w:themeColor="text1"/>
        </w:rPr>
        <w:t xml:space="preserve">unolocalisation of XBP1, </w:t>
      </w:r>
      <w:r w:rsidR="00907070">
        <w:rPr>
          <w:color w:val="000000" w:themeColor="text1"/>
        </w:rPr>
        <w:t xml:space="preserve">ATF6, </w:t>
      </w:r>
      <w:r w:rsidR="00B05C39">
        <w:rPr>
          <w:color w:val="000000" w:themeColor="text1"/>
        </w:rPr>
        <w:t>P-IRE1 and IRE1 in first and second trimester placental sections, stained with anti-XBP1,</w:t>
      </w:r>
      <w:r w:rsidR="00907070">
        <w:rPr>
          <w:color w:val="000000" w:themeColor="text1"/>
        </w:rPr>
        <w:t xml:space="preserve"> -ATF6,</w:t>
      </w:r>
      <w:r w:rsidR="00B05C39">
        <w:rPr>
          <w:color w:val="000000" w:themeColor="text1"/>
        </w:rPr>
        <w:t xml:space="preserve"> -IRE1 or P-IRE1 antibodies.</w:t>
      </w:r>
      <w:r w:rsidR="00FF63CF">
        <w:rPr>
          <w:color w:val="000000" w:themeColor="text1"/>
        </w:rPr>
        <w:t xml:space="preserve"> Arrows denote cell columns (CC).</w:t>
      </w:r>
      <w:r w:rsidR="00757E57">
        <w:rPr>
          <w:color w:val="000000" w:themeColor="text1"/>
        </w:rPr>
        <w:t xml:space="preserve"> </w:t>
      </w:r>
      <w:r w:rsidR="00907070">
        <w:rPr>
          <w:color w:val="000000" w:themeColor="text1"/>
        </w:rPr>
        <w:t xml:space="preserve"> </w:t>
      </w:r>
    </w:p>
    <w:p w14:paraId="5FB907DD" w14:textId="586F8F56" w:rsidR="00244307" w:rsidRPr="00593870" w:rsidRDefault="00244307" w:rsidP="00593870">
      <w:pPr>
        <w:jc w:val="both"/>
      </w:pPr>
    </w:p>
    <w:p w14:paraId="4DC3C7F1" w14:textId="3379A081" w:rsidR="00E76E3A" w:rsidRPr="00593870" w:rsidRDefault="00E76E3A" w:rsidP="00593870">
      <w:pPr>
        <w:pStyle w:val="NormalWeb"/>
        <w:spacing w:before="0" w:beforeAutospacing="0" w:after="0" w:afterAutospacing="0"/>
        <w:jc w:val="both"/>
      </w:pPr>
      <w:r w:rsidRPr="00593870">
        <w:rPr>
          <w:b/>
          <w:bCs/>
          <w:color w:val="000000"/>
        </w:rPr>
        <w:t>Figure 3</w:t>
      </w:r>
      <w:r w:rsidRPr="00593870">
        <w:rPr>
          <w:color w:val="000000"/>
        </w:rPr>
        <w:t xml:space="preserve">. Overview of hormonal activity and transport related </w:t>
      </w:r>
      <w:r w:rsidR="00B05C39">
        <w:rPr>
          <w:color w:val="000000"/>
        </w:rPr>
        <w:t xml:space="preserve">placental </w:t>
      </w:r>
      <w:r w:rsidRPr="00593870">
        <w:rPr>
          <w:color w:val="000000"/>
        </w:rPr>
        <w:t xml:space="preserve">genes differentially expressed </w:t>
      </w:r>
      <w:r w:rsidR="00B05C39">
        <w:rPr>
          <w:color w:val="000000"/>
        </w:rPr>
        <w:t>in the first</w:t>
      </w:r>
      <w:r w:rsidRPr="00593870">
        <w:rPr>
          <w:color w:val="000000"/>
        </w:rPr>
        <w:t xml:space="preserve"> and </w:t>
      </w:r>
      <w:r w:rsidR="00B05C39">
        <w:rPr>
          <w:color w:val="000000"/>
        </w:rPr>
        <w:t>second</w:t>
      </w:r>
      <w:r w:rsidRPr="00593870">
        <w:rPr>
          <w:color w:val="000000"/>
        </w:rPr>
        <w:t xml:space="preserve"> trimester</w:t>
      </w:r>
      <w:r w:rsidR="00B05C39">
        <w:rPr>
          <w:color w:val="000000"/>
        </w:rPr>
        <w:t xml:space="preserve"> of pregnancy</w:t>
      </w:r>
      <w:r w:rsidRPr="00593870">
        <w:rPr>
          <w:color w:val="000000"/>
        </w:rPr>
        <w:t xml:space="preserve">. </w:t>
      </w:r>
      <w:r w:rsidR="00B05C39">
        <w:rPr>
          <w:color w:val="000000"/>
        </w:rPr>
        <w:t>A</w:t>
      </w:r>
      <w:r w:rsidRPr="00593870">
        <w:rPr>
          <w:color w:val="000000"/>
        </w:rPr>
        <w:t>) Heatmap showing top DE</w:t>
      </w:r>
      <w:r w:rsidR="00730BE6">
        <w:rPr>
          <w:color w:val="000000"/>
        </w:rPr>
        <w:t>Gs</w:t>
      </w:r>
      <w:r w:rsidRPr="00593870">
        <w:rPr>
          <w:color w:val="000000"/>
        </w:rPr>
        <w:t xml:space="preserve"> related to hormone activity</w:t>
      </w:r>
      <w:r w:rsidR="000628B7">
        <w:rPr>
          <w:color w:val="000000"/>
        </w:rPr>
        <w:t xml:space="preserve"> </w:t>
      </w:r>
      <w:r w:rsidR="00730BE6">
        <w:rPr>
          <w:color w:val="000000"/>
        </w:rPr>
        <w:t>and compared to the</w:t>
      </w:r>
      <w:r w:rsidRPr="00593870">
        <w:rPr>
          <w:color w:val="000000"/>
        </w:rPr>
        <w:t xml:space="preserve"> scRNA</w:t>
      </w:r>
      <w:r w:rsidR="00730BE6">
        <w:rPr>
          <w:color w:val="000000"/>
        </w:rPr>
        <w:t>-S</w:t>
      </w:r>
      <w:r w:rsidRPr="00593870">
        <w:rPr>
          <w:color w:val="000000"/>
        </w:rPr>
        <w:t xml:space="preserve">eq data. </w:t>
      </w:r>
      <w:r w:rsidR="00730BE6">
        <w:rPr>
          <w:color w:val="000000"/>
        </w:rPr>
        <w:t xml:space="preserve">B) </w:t>
      </w:r>
      <w:r w:rsidR="00730BE6">
        <w:rPr>
          <w:color w:val="000000" w:themeColor="text1"/>
        </w:rPr>
        <w:t>Western blots depicting the expression of catalase transthyretin (TTR) and leptin in first and second trimester placental lysates.  Ponceau S (Ponc S) staining was used to normalise the protein loading</w:t>
      </w:r>
      <w:r w:rsidR="00C74370">
        <w:rPr>
          <w:color w:val="000000" w:themeColor="text1"/>
        </w:rPr>
        <w:t xml:space="preserve"> in panels 3B.</w:t>
      </w:r>
      <w:r w:rsidR="00730BE6" w:rsidRPr="00593870">
        <w:rPr>
          <w:color w:val="FF0000"/>
        </w:rPr>
        <w:t xml:space="preserve"> </w:t>
      </w:r>
      <w:r w:rsidR="00730BE6">
        <w:rPr>
          <w:color w:val="000000" w:themeColor="text1"/>
        </w:rPr>
        <w:t xml:space="preserve">C) </w:t>
      </w:r>
      <w:r w:rsidR="00730BE6">
        <w:rPr>
          <w:color w:val="000000"/>
        </w:rPr>
        <w:t>Immunostaining of first and second trimester sections with anti-spexin antibody.</w:t>
      </w:r>
      <w:r w:rsidR="000628B7">
        <w:rPr>
          <w:color w:val="000000"/>
        </w:rPr>
        <w:t xml:space="preserve"> </w:t>
      </w:r>
      <w:r w:rsidR="00730BE6">
        <w:rPr>
          <w:color w:val="000000"/>
        </w:rPr>
        <w:t>D</w:t>
      </w:r>
      <w:r w:rsidRPr="00593870">
        <w:rPr>
          <w:color w:val="000000"/>
        </w:rPr>
        <w:t>) Volcano plot of transport-related genes, with DE</w:t>
      </w:r>
      <w:r w:rsidR="00730BE6">
        <w:rPr>
          <w:color w:val="000000"/>
        </w:rPr>
        <w:t xml:space="preserve">Gs coloured red were </w:t>
      </w:r>
      <w:r w:rsidRPr="00593870">
        <w:rPr>
          <w:color w:val="000000"/>
        </w:rPr>
        <w:t>enriched in</w:t>
      </w:r>
      <w:r w:rsidR="00730BE6">
        <w:rPr>
          <w:color w:val="000000"/>
        </w:rPr>
        <w:t xml:space="preserve"> the first trimester,</w:t>
      </w:r>
      <w:r w:rsidRPr="00593870">
        <w:rPr>
          <w:color w:val="000000"/>
        </w:rPr>
        <w:t xml:space="preserve"> and </w:t>
      </w:r>
      <w:r w:rsidR="00730BE6">
        <w:rPr>
          <w:color w:val="000000"/>
        </w:rPr>
        <w:t xml:space="preserve">those in blue </w:t>
      </w:r>
      <w:r w:rsidRPr="00593870">
        <w:rPr>
          <w:color w:val="000000"/>
        </w:rPr>
        <w:t xml:space="preserve">enriched in </w:t>
      </w:r>
      <w:r w:rsidR="00730BE6">
        <w:rPr>
          <w:color w:val="000000"/>
        </w:rPr>
        <w:t>the second trimester</w:t>
      </w:r>
      <w:r w:rsidRPr="00593870">
        <w:rPr>
          <w:color w:val="000000"/>
        </w:rPr>
        <w:t xml:space="preserve">. </w:t>
      </w:r>
      <w:r w:rsidR="00730BE6">
        <w:rPr>
          <w:color w:val="000000"/>
        </w:rPr>
        <w:t>E</w:t>
      </w:r>
      <w:r w:rsidRPr="00593870">
        <w:rPr>
          <w:color w:val="000000"/>
        </w:rPr>
        <w:t xml:space="preserve">) Heatmap of top transport related genes, split by </w:t>
      </w:r>
      <w:r w:rsidR="00730BE6">
        <w:rPr>
          <w:color w:val="000000"/>
        </w:rPr>
        <w:t xml:space="preserve">the </w:t>
      </w:r>
      <w:r w:rsidRPr="00593870">
        <w:rPr>
          <w:color w:val="000000"/>
        </w:rPr>
        <w:t>type of transport.</w:t>
      </w:r>
      <w:r w:rsidR="000628B7">
        <w:rPr>
          <w:color w:val="FF0000"/>
        </w:rPr>
        <w:t xml:space="preserve"> </w:t>
      </w:r>
      <w:r w:rsidR="00730BE6">
        <w:rPr>
          <w:color w:val="000000" w:themeColor="text1"/>
        </w:rPr>
        <w:t xml:space="preserve"> </w:t>
      </w:r>
    </w:p>
    <w:p w14:paraId="78714C5C" w14:textId="77777777" w:rsidR="00244307" w:rsidRPr="00593870" w:rsidRDefault="00244307" w:rsidP="00593870">
      <w:pPr>
        <w:jc w:val="both"/>
      </w:pPr>
    </w:p>
    <w:p w14:paraId="19C1D676" w14:textId="56C39FBB" w:rsidR="00244307" w:rsidRPr="00593870" w:rsidRDefault="00E76E3A" w:rsidP="00593870">
      <w:pPr>
        <w:pStyle w:val="NormalWeb"/>
        <w:spacing w:before="0" w:beforeAutospacing="0" w:after="0" w:afterAutospacing="0"/>
        <w:jc w:val="both"/>
      </w:pPr>
      <w:r w:rsidRPr="00593870">
        <w:rPr>
          <w:b/>
          <w:color w:val="000000"/>
        </w:rPr>
        <w:t>Figure 4.</w:t>
      </w:r>
      <w:r w:rsidRPr="00593870">
        <w:rPr>
          <w:color w:val="000000"/>
        </w:rPr>
        <w:t xml:space="preserve"> Overview of </w:t>
      </w:r>
      <w:r w:rsidR="00E7262E">
        <w:rPr>
          <w:color w:val="000000"/>
        </w:rPr>
        <w:t>DEGs related to transcription factors, W</w:t>
      </w:r>
      <w:r w:rsidR="004742C0">
        <w:rPr>
          <w:color w:val="000000"/>
        </w:rPr>
        <w:t>NT</w:t>
      </w:r>
      <w:r w:rsidR="00E7262E">
        <w:rPr>
          <w:color w:val="000000"/>
        </w:rPr>
        <w:t xml:space="preserve"> signalling and </w:t>
      </w:r>
      <w:r w:rsidR="00907070">
        <w:rPr>
          <w:color w:val="000000"/>
        </w:rPr>
        <w:t>extracellular matrix related genes</w:t>
      </w:r>
      <w:r w:rsidR="002D4051">
        <w:rPr>
          <w:color w:val="000000"/>
        </w:rPr>
        <w:t xml:space="preserve">, </w:t>
      </w:r>
      <w:r w:rsidRPr="00593870">
        <w:rPr>
          <w:color w:val="000000"/>
        </w:rPr>
        <w:t xml:space="preserve">differentially expressed between </w:t>
      </w:r>
      <w:r w:rsidR="00E7262E">
        <w:rPr>
          <w:color w:val="000000"/>
        </w:rPr>
        <w:t>the first</w:t>
      </w:r>
      <w:r w:rsidRPr="00593870">
        <w:rPr>
          <w:color w:val="000000"/>
        </w:rPr>
        <w:t xml:space="preserve"> and </w:t>
      </w:r>
      <w:r w:rsidR="00E7262E">
        <w:rPr>
          <w:color w:val="000000"/>
        </w:rPr>
        <w:t xml:space="preserve">second </w:t>
      </w:r>
      <w:r w:rsidRPr="00593870">
        <w:rPr>
          <w:color w:val="000000"/>
        </w:rPr>
        <w:t xml:space="preserve">trimester. </w:t>
      </w:r>
      <w:r w:rsidR="00E7262E">
        <w:rPr>
          <w:color w:val="000000"/>
        </w:rPr>
        <w:t>A</w:t>
      </w:r>
      <w:r w:rsidRPr="00593870">
        <w:rPr>
          <w:color w:val="000000"/>
        </w:rPr>
        <w:t>) Heatmap of differentially ex</w:t>
      </w:r>
      <w:r w:rsidR="00E7262E">
        <w:rPr>
          <w:color w:val="000000"/>
        </w:rPr>
        <w:t>pressed transcription factors. B) Heatmap of DEGs</w:t>
      </w:r>
      <w:r w:rsidRPr="00593870">
        <w:rPr>
          <w:color w:val="000000"/>
        </w:rPr>
        <w:t xml:space="preserve"> associated with WNT signal</w:t>
      </w:r>
      <w:r w:rsidR="000628B7">
        <w:rPr>
          <w:color w:val="000000"/>
        </w:rPr>
        <w:t>l</w:t>
      </w:r>
      <w:r w:rsidRPr="00593870">
        <w:rPr>
          <w:color w:val="000000"/>
        </w:rPr>
        <w:t xml:space="preserve">ing. </w:t>
      </w:r>
      <w:r w:rsidR="00E7262E">
        <w:rPr>
          <w:color w:val="000000"/>
        </w:rPr>
        <w:t>C</w:t>
      </w:r>
      <w:r w:rsidRPr="00593870">
        <w:rPr>
          <w:color w:val="000000"/>
        </w:rPr>
        <w:t xml:space="preserve">) Heatmap of </w:t>
      </w:r>
      <w:r w:rsidR="00E7262E">
        <w:rPr>
          <w:color w:val="000000"/>
        </w:rPr>
        <w:t xml:space="preserve">extracellular matrix related genes differentially expression in the first and second trimester. </w:t>
      </w:r>
      <w:r w:rsidR="00907070">
        <w:rPr>
          <w:color w:val="000000"/>
        </w:rPr>
        <w:t>D</w:t>
      </w:r>
      <w:r w:rsidR="00E7262E">
        <w:rPr>
          <w:color w:val="000000"/>
        </w:rPr>
        <w:t>-</w:t>
      </w:r>
      <w:r w:rsidR="00907070">
        <w:rPr>
          <w:color w:val="000000"/>
        </w:rPr>
        <w:t>F</w:t>
      </w:r>
      <w:r w:rsidRPr="00593870">
        <w:rPr>
          <w:color w:val="000000"/>
        </w:rPr>
        <w:t>)</w:t>
      </w:r>
      <w:r w:rsidR="00E7262E">
        <w:rPr>
          <w:color w:val="000000"/>
        </w:rPr>
        <w:t xml:space="preserve"> </w:t>
      </w:r>
      <w:r w:rsidR="00E7262E">
        <w:t>I</w:t>
      </w:r>
      <w:r w:rsidR="00E7262E">
        <w:rPr>
          <w:color w:val="000000" w:themeColor="text1"/>
        </w:rPr>
        <w:t>munolocalisation of meprin (</w:t>
      </w:r>
      <w:r w:rsidR="00907070">
        <w:rPr>
          <w:color w:val="000000" w:themeColor="text1"/>
        </w:rPr>
        <w:t>D</w:t>
      </w:r>
      <w:r w:rsidR="00E7262E">
        <w:rPr>
          <w:color w:val="000000" w:themeColor="text1"/>
        </w:rPr>
        <w:t>), CD31 (</w:t>
      </w:r>
      <w:r w:rsidR="00907070">
        <w:rPr>
          <w:color w:val="000000" w:themeColor="text1"/>
        </w:rPr>
        <w:t>E</w:t>
      </w:r>
      <w:r w:rsidR="00E7262E">
        <w:rPr>
          <w:color w:val="000000" w:themeColor="text1"/>
        </w:rPr>
        <w:t xml:space="preserve">) and </w:t>
      </w:r>
      <w:r w:rsidR="00E7262E" w:rsidRPr="00EA45D9">
        <w:t>musculin</w:t>
      </w:r>
      <w:r w:rsidR="00866C6D" w:rsidRPr="00EA45D9">
        <w:t xml:space="preserve"> (MSC)</w:t>
      </w:r>
      <w:r w:rsidR="00E7262E" w:rsidRPr="00EA45D9">
        <w:t xml:space="preserve"> (</w:t>
      </w:r>
      <w:r w:rsidR="00907070">
        <w:t>F</w:t>
      </w:r>
      <w:r w:rsidR="00E7262E" w:rsidRPr="00EA45D9">
        <w:t xml:space="preserve">) in first </w:t>
      </w:r>
      <w:r w:rsidR="00E7262E">
        <w:rPr>
          <w:color w:val="000000" w:themeColor="text1"/>
        </w:rPr>
        <w:t>and second trimester placental sections</w:t>
      </w:r>
      <w:r w:rsidR="007E5CE7">
        <w:rPr>
          <w:color w:val="000000" w:themeColor="text1"/>
        </w:rPr>
        <w:t xml:space="preserve"> (n=4)</w:t>
      </w:r>
      <w:r w:rsidR="00E7262E">
        <w:rPr>
          <w:color w:val="000000" w:themeColor="text1"/>
        </w:rPr>
        <w:t>.</w:t>
      </w:r>
      <w:r w:rsidRPr="00593870">
        <w:rPr>
          <w:color w:val="000000"/>
        </w:rPr>
        <w:t xml:space="preserve"> </w:t>
      </w:r>
    </w:p>
    <w:p w14:paraId="4C81B799" w14:textId="7D843510" w:rsidR="001D1D83" w:rsidRPr="00593870" w:rsidRDefault="001D1D83" w:rsidP="00593870">
      <w:pPr>
        <w:jc w:val="both"/>
      </w:pPr>
      <w:bookmarkStart w:id="19" w:name="_lj1chzpuaqku" w:colFirst="0" w:colLast="0"/>
      <w:bookmarkEnd w:id="19"/>
      <w:r w:rsidRPr="00593870">
        <w:t xml:space="preserve">             </w:t>
      </w:r>
      <w:r w:rsidRPr="00593870">
        <w:tab/>
      </w:r>
      <w:r w:rsidRPr="00593870">
        <w:tab/>
      </w:r>
      <w:r w:rsidRPr="00593870">
        <w:tab/>
      </w:r>
      <w:r w:rsidRPr="00593870">
        <w:tab/>
      </w:r>
      <w:r w:rsidRPr="00593870">
        <w:tab/>
      </w:r>
      <w:r w:rsidRPr="00593870">
        <w:tab/>
      </w:r>
    </w:p>
    <w:p w14:paraId="7BB5DD73" w14:textId="6D5303DB" w:rsidR="00444B95" w:rsidRDefault="00E76E3A" w:rsidP="00907070">
      <w:pPr>
        <w:pStyle w:val="NormalWeb"/>
        <w:jc w:val="both"/>
        <w:rPr>
          <w:color w:val="000000"/>
        </w:rPr>
      </w:pPr>
      <w:r w:rsidRPr="00593870">
        <w:rPr>
          <w:b/>
          <w:bCs/>
          <w:color w:val="000000"/>
        </w:rPr>
        <w:t xml:space="preserve">Figure 5. </w:t>
      </w:r>
      <w:r w:rsidR="00444B95" w:rsidRPr="00444B95">
        <w:rPr>
          <w:color w:val="000000"/>
        </w:rPr>
        <w:t>DNA methylation increase</w:t>
      </w:r>
      <w:r w:rsidR="00907070">
        <w:rPr>
          <w:color w:val="000000"/>
        </w:rPr>
        <w:t>s</w:t>
      </w:r>
      <w:r w:rsidR="00444B95" w:rsidRPr="00444B95">
        <w:rPr>
          <w:color w:val="000000"/>
        </w:rPr>
        <w:t xml:space="preserve"> from first to second trimester. </w:t>
      </w:r>
      <w:r w:rsidR="004935A8">
        <w:rPr>
          <w:color w:val="000000"/>
        </w:rPr>
        <w:t>A. Comparison of sample gestational ages between this and related studies. B</w:t>
      </w:r>
      <w:r w:rsidR="00444B95" w:rsidRPr="00444B95">
        <w:rPr>
          <w:color w:val="000000"/>
        </w:rPr>
        <w:t xml:space="preserve">. PCA shows a clear separation between first and second trimesters. </w:t>
      </w:r>
      <w:r w:rsidR="004935A8">
        <w:rPr>
          <w:color w:val="000000"/>
        </w:rPr>
        <w:t>C</w:t>
      </w:r>
      <w:r w:rsidR="00444B95" w:rsidRPr="00444B95">
        <w:rPr>
          <w:color w:val="000000"/>
        </w:rPr>
        <w:t xml:space="preserve">. Global methylation levels are higher in the second trimester than the first as indicated by a shift in points towards the top left. </w:t>
      </w:r>
      <w:r w:rsidR="004935A8">
        <w:rPr>
          <w:color w:val="000000"/>
        </w:rPr>
        <w:t>D</w:t>
      </w:r>
      <w:r w:rsidR="00444B95" w:rsidRPr="00444B95">
        <w:rPr>
          <w:color w:val="000000"/>
        </w:rPr>
        <w:t>. At specific genomic features,</w:t>
      </w:r>
      <w:r w:rsidR="008C0305">
        <w:rPr>
          <w:color w:val="000000"/>
        </w:rPr>
        <w:t xml:space="preserve"> such as</w:t>
      </w:r>
      <w:r w:rsidR="00444B95" w:rsidRPr="00444B95">
        <w:rPr>
          <w:color w:val="000000"/>
        </w:rPr>
        <w:t xml:space="preserve"> promoters, gene bodies and CpG islands there is the largest difference at gene bodies </w:t>
      </w:r>
      <w:r w:rsidR="00444B95" w:rsidRPr="00444B95">
        <w:rPr>
          <w:color w:val="000000"/>
        </w:rPr>
        <w:lastRenderedPageBreak/>
        <w:t xml:space="preserve">with higher methylation during the second trimester. </w:t>
      </w:r>
      <w:r w:rsidR="004935A8">
        <w:rPr>
          <w:color w:val="000000"/>
        </w:rPr>
        <w:t>E</w:t>
      </w:r>
      <w:r w:rsidR="00444B95" w:rsidRPr="00444B95">
        <w:rPr>
          <w:color w:val="000000"/>
        </w:rPr>
        <w:t>. A scatter plot comparing RNA expression and DNA methylation a</w:t>
      </w:r>
      <w:r w:rsidR="004935A8">
        <w:rPr>
          <w:color w:val="000000"/>
        </w:rPr>
        <w:t>t</w:t>
      </w:r>
      <w:r w:rsidR="00444B95" w:rsidRPr="00444B95">
        <w:rPr>
          <w:color w:val="000000"/>
        </w:rPr>
        <w:t xml:space="preserve"> promoters and gene bodies shows a correlation of reduced expression with increased methylation from first to second trimester for </w:t>
      </w:r>
      <w:r w:rsidR="004935A8">
        <w:rPr>
          <w:color w:val="000000"/>
        </w:rPr>
        <w:t>61</w:t>
      </w:r>
      <w:r w:rsidR="00444B95" w:rsidRPr="00444B95">
        <w:rPr>
          <w:color w:val="000000"/>
        </w:rPr>
        <w:t xml:space="preserve"> genes (purple).</w:t>
      </w:r>
      <w:r w:rsidR="00907070">
        <w:rPr>
          <w:color w:val="000000"/>
        </w:rPr>
        <w:t xml:space="preserve"> </w:t>
      </w:r>
    </w:p>
    <w:p w14:paraId="766F52C7" w14:textId="77777777" w:rsidR="00907070" w:rsidRPr="00444B95" w:rsidRDefault="00907070" w:rsidP="00084577">
      <w:pPr>
        <w:pStyle w:val="NormalWeb"/>
        <w:jc w:val="both"/>
        <w:rPr>
          <w:color w:val="000000"/>
        </w:rPr>
      </w:pPr>
    </w:p>
    <w:p w14:paraId="2D4B14AC" w14:textId="77777777" w:rsidR="001F0750" w:rsidRPr="00593870" w:rsidRDefault="00F761E8">
      <w:pPr>
        <w:pStyle w:val="Heading2"/>
        <w:jc w:val="both"/>
        <w:rPr>
          <w:rFonts w:ascii="Times New Roman" w:hAnsi="Times New Roman" w:cs="Times New Roman"/>
        </w:rPr>
      </w:pPr>
      <w:r w:rsidRPr="00593870">
        <w:rPr>
          <w:rFonts w:ascii="Times New Roman" w:hAnsi="Times New Roman" w:cs="Times New Roman"/>
        </w:rPr>
        <w:t>References</w:t>
      </w:r>
    </w:p>
    <w:p w14:paraId="5FA08531" w14:textId="77777777" w:rsidR="00554AB2" w:rsidRDefault="00554AB2">
      <w:pPr>
        <w:jc w:val="both"/>
      </w:pPr>
    </w:p>
    <w:p w14:paraId="43ACD73B" w14:textId="77777777" w:rsidR="00554AB2" w:rsidRDefault="00554AB2">
      <w:pPr>
        <w:jc w:val="both"/>
      </w:pPr>
    </w:p>
    <w:p w14:paraId="4CFC729E" w14:textId="77777777" w:rsidR="00A96C44" w:rsidRPr="00A96C44" w:rsidRDefault="00554AB2" w:rsidP="00A96C44">
      <w:pPr>
        <w:pStyle w:val="EndNoteBibliography"/>
        <w:ind w:left="720" w:hanging="720"/>
      </w:pPr>
      <w:r>
        <w:fldChar w:fldCharType="begin"/>
      </w:r>
      <w:r>
        <w:instrText xml:space="preserve"> ADDIN EN.REFLIST </w:instrText>
      </w:r>
      <w:r>
        <w:fldChar w:fldCharType="separate"/>
      </w:r>
      <w:r w:rsidR="00A96C44" w:rsidRPr="00A96C44">
        <w:t>1.</w:t>
      </w:r>
      <w:r w:rsidR="00A96C44" w:rsidRPr="00A96C44">
        <w:tab/>
        <w:t xml:space="preserve">Brosens I, Pijnenborg R, Vercruysse L, &amp; Romero R (2011) The "Great Obstetrical Syndromes" are associated with disorders of deep placentation. </w:t>
      </w:r>
      <w:r w:rsidR="00A96C44" w:rsidRPr="00A96C44">
        <w:rPr>
          <w:i/>
        </w:rPr>
        <w:t>Am J Obstet Gynecol</w:t>
      </w:r>
      <w:r w:rsidR="00A96C44" w:rsidRPr="00A96C44">
        <w:t xml:space="preserve"> 204(3):193-201.</w:t>
      </w:r>
    </w:p>
    <w:p w14:paraId="33BB3EC8" w14:textId="77777777" w:rsidR="00A96C44" w:rsidRPr="00A96C44" w:rsidRDefault="00A96C44" w:rsidP="00A96C44">
      <w:pPr>
        <w:pStyle w:val="EndNoteBibliography"/>
        <w:ind w:left="720" w:hanging="720"/>
      </w:pPr>
      <w:r w:rsidRPr="00A96C44">
        <w:t>2.</w:t>
      </w:r>
      <w:r w:rsidRPr="00A96C44">
        <w:tab/>
        <w:t xml:space="preserve">Burton GJ, Fowden AL, &amp; Thornburg KL (2016) Placental Origins of Chronic Disease. </w:t>
      </w:r>
      <w:r w:rsidRPr="00A96C44">
        <w:rPr>
          <w:i/>
        </w:rPr>
        <w:t>Physiological reviews</w:t>
      </w:r>
      <w:r w:rsidRPr="00A96C44">
        <w:t xml:space="preserve"> 96(4):1509-1565.</w:t>
      </w:r>
    </w:p>
    <w:p w14:paraId="728F8733" w14:textId="77777777" w:rsidR="00A96C44" w:rsidRPr="00A96C44" w:rsidRDefault="00A96C44" w:rsidP="00A96C44">
      <w:pPr>
        <w:pStyle w:val="EndNoteBibliography"/>
        <w:ind w:left="720" w:hanging="720"/>
      </w:pPr>
      <w:r w:rsidRPr="00A96C44">
        <w:t>3.</w:t>
      </w:r>
      <w:r w:rsidRPr="00A96C44">
        <w:tab/>
        <w:t xml:space="preserve">Smith GC (2010) First-trimester determination of complications of late pregnancy. </w:t>
      </w:r>
      <w:r w:rsidRPr="00A96C44">
        <w:rPr>
          <w:i/>
        </w:rPr>
        <w:t>JAMA</w:t>
      </w:r>
      <w:r w:rsidRPr="00A96C44">
        <w:t xml:space="preserve"> 303(6):561-562.</w:t>
      </w:r>
    </w:p>
    <w:p w14:paraId="29C38383" w14:textId="77777777" w:rsidR="00A96C44" w:rsidRPr="00A96C44" w:rsidRDefault="00A96C44" w:rsidP="00A96C44">
      <w:pPr>
        <w:pStyle w:val="EndNoteBibliography"/>
        <w:ind w:left="720" w:hanging="720"/>
      </w:pPr>
      <w:r w:rsidRPr="00A96C44">
        <w:t>4.</w:t>
      </w:r>
      <w:r w:rsidRPr="00A96C44">
        <w:tab/>
        <w:t xml:space="preserve">Burton GJ, Jauniaux E, &amp; Charnock-Jones DS (2010) The influence of the intrauterine environment on human placental development. </w:t>
      </w:r>
      <w:r w:rsidRPr="00A96C44">
        <w:rPr>
          <w:i/>
        </w:rPr>
        <w:t>Int J Dev Biol</w:t>
      </w:r>
      <w:r w:rsidRPr="00A96C44">
        <w:t xml:space="preserve"> 54:303-312.</w:t>
      </w:r>
    </w:p>
    <w:p w14:paraId="06A0DBE4" w14:textId="77777777" w:rsidR="00A96C44" w:rsidRPr="00A96C44" w:rsidRDefault="00A96C44" w:rsidP="00A96C44">
      <w:pPr>
        <w:pStyle w:val="EndNoteBibliography"/>
        <w:ind w:left="720" w:hanging="720"/>
      </w:pPr>
      <w:r w:rsidRPr="00A96C44">
        <w:t>5.</w:t>
      </w:r>
      <w:r w:rsidRPr="00A96C44">
        <w:tab/>
        <w:t>Roberts VHJ</w:t>
      </w:r>
      <w:r w:rsidRPr="00A96C44">
        <w:rPr>
          <w:i/>
        </w:rPr>
        <w:t>, et al.</w:t>
      </w:r>
      <w:r w:rsidRPr="00A96C44">
        <w:t xml:space="preserve"> (2017) Early first trimester uteroplacental flow and the progressive disintegration of spiral artery plugs: new insights from contrast-enhanced ultrasound and tissue histopathology. </w:t>
      </w:r>
      <w:r w:rsidRPr="00A96C44">
        <w:rPr>
          <w:i/>
        </w:rPr>
        <w:t>Hum Reprod</w:t>
      </w:r>
      <w:r w:rsidRPr="00A96C44">
        <w:t xml:space="preserve"> 32(12):2382-2393.</w:t>
      </w:r>
    </w:p>
    <w:p w14:paraId="4BDA31D3" w14:textId="77777777" w:rsidR="00A96C44" w:rsidRPr="00A96C44" w:rsidRDefault="00A96C44" w:rsidP="00A96C44">
      <w:pPr>
        <w:pStyle w:val="EndNoteBibliography"/>
        <w:ind w:left="720" w:hanging="720"/>
      </w:pPr>
      <w:r w:rsidRPr="00A96C44">
        <w:t>6.</w:t>
      </w:r>
      <w:r w:rsidRPr="00A96C44">
        <w:tab/>
        <w:t>Jauniaux E</w:t>
      </w:r>
      <w:r w:rsidRPr="00A96C44">
        <w:rPr>
          <w:i/>
        </w:rPr>
        <w:t>, et al.</w:t>
      </w:r>
      <w:r w:rsidRPr="00A96C44">
        <w:t xml:space="preserve"> (2000) Onset of maternal arterial blood flow and placental oxidative stress. A possible factor in human early pregnancy failure. </w:t>
      </w:r>
      <w:r w:rsidRPr="00A96C44">
        <w:rPr>
          <w:i/>
        </w:rPr>
        <w:t>Am J Pathol</w:t>
      </w:r>
      <w:r w:rsidRPr="00A96C44">
        <w:t xml:space="preserve"> 157(6):2111-2122.</w:t>
      </w:r>
    </w:p>
    <w:p w14:paraId="6223A893" w14:textId="77777777" w:rsidR="00A96C44" w:rsidRPr="00A96C44" w:rsidRDefault="00A96C44" w:rsidP="00A96C44">
      <w:pPr>
        <w:pStyle w:val="EndNoteBibliography"/>
        <w:ind w:left="720" w:hanging="720"/>
      </w:pPr>
      <w:r w:rsidRPr="00A96C44">
        <w:t>7.</w:t>
      </w:r>
      <w:r w:rsidRPr="00A96C44">
        <w:tab/>
        <w:t xml:space="preserve">Burton GJ, Watson AL, Hempstock J, Skepper JN, &amp; Jauniaux E (2002) Uterine glands provide histiotrophic nutrition for the human fetus during the first trimester of pregnancy. </w:t>
      </w:r>
      <w:r w:rsidRPr="00A96C44">
        <w:rPr>
          <w:i/>
        </w:rPr>
        <w:t>J Clin Endocrinol Metab</w:t>
      </w:r>
      <w:r w:rsidRPr="00A96C44">
        <w:t xml:space="preserve"> 87:2954-2959.</w:t>
      </w:r>
    </w:p>
    <w:p w14:paraId="08AD2C59" w14:textId="77777777" w:rsidR="00A96C44" w:rsidRPr="00A96C44" w:rsidRDefault="00A96C44" w:rsidP="00A96C44">
      <w:pPr>
        <w:pStyle w:val="EndNoteBibliography"/>
        <w:ind w:left="720" w:hanging="720"/>
      </w:pPr>
      <w:r w:rsidRPr="00A96C44">
        <w:t>8.</w:t>
      </w:r>
      <w:r w:rsidRPr="00A96C44">
        <w:tab/>
        <w:t xml:space="preserve">Maruo T, Matsuo H, Murata K, &amp; Mochizuki M (1992) Gestational age-dependent dual action of epidermal growth factor on human placenta early in gestation. </w:t>
      </w:r>
      <w:r w:rsidRPr="00A96C44">
        <w:rPr>
          <w:i/>
        </w:rPr>
        <w:t>J Clin Endocrinol Metab</w:t>
      </w:r>
      <w:r w:rsidRPr="00A96C44">
        <w:t xml:space="preserve"> 75:1362-1367.</w:t>
      </w:r>
    </w:p>
    <w:p w14:paraId="3D3ED957" w14:textId="77777777" w:rsidR="00A96C44" w:rsidRPr="00A96C44" w:rsidRDefault="00A96C44" w:rsidP="00A96C44">
      <w:pPr>
        <w:pStyle w:val="EndNoteBibliography"/>
        <w:ind w:left="720" w:hanging="720"/>
      </w:pPr>
      <w:r w:rsidRPr="00A96C44">
        <w:t>9.</w:t>
      </w:r>
      <w:r w:rsidRPr="00A96C44">
        <w:tab/>
        <w:t xml:space="preserve">Burton GJ, Cindrova-Davies T, &amp; Turco MY (2020) Review: Histotrophic nutrition and the placental-endometrial dialogue during human early pregnancy. </w:t>
      </w:r>
      <w:r w:rsidRPr="00A96C44">
        <w:rPr>
          <w:i/>
        </w:rPr>
        <w:t>Placenta</w:t>
      </w:r>
      <w:r w:rsidRPr="00A96C44">
        <w:t xml:space="preserve"> in press.</w:t>
      </w:r>
    </w:p>
    <w:p w14:paraId="2E8E218B" w14:textId="77777777" w:rsidR="00A96C44" w:rsidRPr="00A96C44" w:rsidRDefault="00A96C44" w:rsidP="00A96C44">
      <w:pPr>
        <w:pStyle w:val="EndNoteBibliography"/>
        <w:ind w:left="720" w:hanging="720"/>
      </w:pPr>
      <w:r w:rsidRPr="00A96C44">
        <w:t>10.</w:t>
      </w:r>
      <w:r w:rsidRPr="00A96C44">
        <w:tab/>
        <w:t xml:space="preserve">Burton GJ, Jauniaux E, &amp; Murray AJ (2017) Oxygen and placental development; parallels and differences with tumour biology. </w:t>
      </w:r>
      <w:r w:rsidRPr="00A96C44">
        <w:rPr>
          <w:i/>
        </w:rPr>
        <w:t>Placenta</w:t>
      </w:r>
      <w:r w:rsidRPr="00A96C44">
        <w:t xml:space="preserve"> 56:14-18.</w:t>
      </w:r>
    </w:p>
    <w:p w14:paraId="5CD4C5C1" w14:textId="77777777" w:rsidR="00A96C44" w:rsidRPr="00A96C44" w:rsidRDefault="00A96C44" w:rsidP="00A96C44">
      <w:pPr>
        <w:pStyle w:val="EndNoteBibliography"/>
        <w:ind w:left="720" w:hanging="720"/>
      </w:pPr>
      <w:r w:rsidRPr="00A96C44">
        <w:t>11.</w:t>
      </w:r>
      <w:r w:rsidRPr="00A96C44">
        <w:tab/>
        <w:t>Caniggia I</w:t>
      </w:r>
      <w:r w:rsidRPr="00A96C44">
        <w:rPr>
          <w:i/>
        </w:rPr>
        <w:t>, et al.</w:t>
      </w:r>
      <w:r w:rsidRPr="00A96C44">
        <w:t xml:space="preserve"> (2000) Hypoxia-inducible factor-1 mediates the biological effects of oxygen on human trophoblast differentiation through TGFbeta(3). </w:t>
      </w:r>
      <w:r w:rsidRPr="00A96C44">
        <w:rPr>
          <w:i/>
        </w:rPr>
        <w:t>The Journal of clinical investigation</w:t>
      </w:r>
      <w:r w:rsidRPr="00A96C44">
        <w:t xml:space="preserve"> 105(5):577-587.</w:t>
      </w:r>
    </w:p>
    <w:p w14:paraId="75B4A737" w14:textId="77777777" w:rsidR="00A96C44" w:rsidRPr="00A96C44" w:rsidRDefault="00A96C44" w:rsidP="00A96C44">
      <w:pPr>
        <w:pStyle w:val="EndNoteBibliography"/>
        <w:ind w:left="720" w:hanging="720"/>
      </w:pPr>
      <w:r w:rsidRPr="00A96C44">
        <w:t>12.</w:t>
      </w:r>
      <w:r w:rsidRPr="00A96C44">
        <w:tab/>
        <w:t xml:space="preserve">Graham CH, Postovit LM, Park H, Canning MT, &amp; Fitzpatrick TE (2000) Adriana and Luisa Castellucci award lecture 1999: role of oxygen in the regulation of trophoblast gene expression and invasion. </w:t>
      </w:r>
      <w:r w:rsidRPr="00A96C44">
        <w:rPr>
          <w:i/>
        </w:rPr>
        <w:t>Placenta</w:t>
      </w:r>
      <w:r w:rsidRPr="00A96C44">
        <w:t xml:space="preserve"> 21(5-6):443-450.</w:t>
      </w:r>
    </w:p>
    <w:p w14:paraId="26A78C7B" w14:textId="77777777" w:rsidR="00A96C44" w:rsidRPr="00A96C44" w:rsidRDefault="00A96C44" w:rsidP="00A96C44">
      <w:pPr>
        <w:pStyle w:val="EndNoteBibliography"/>
        <w:ind w:left="720" w:hanging="720"/>
      </w:pPr>
      <w:r w:rsidRPr="00A96C44">
        <w:t>13.</w:t>
      </w:r>
      <w:r w:rsidRPr="00A96C44">
        <w:tab/>
        <w:t xml:space="preserve">Pringle KG, Kind KL, Sferruzzi-Perri AN, Thompson JG, &amp; Roberts CT (2010) Beyond oxygen: complex regulation and activity of hypoxia inducible factors in pregnancy. </w:t>
      </w:r>
      <w:r w:rsidRPr="00A96C44">
        <w:rPr>
          <w:i/>
        </w:rPr>
        <w:t>Hum Reprod Update</w:t>
      </w:r>
      <w:r w:rsidRPr="00A96C44">
        <w:t xml:space="preserve"> 16(4):415-431.</w:t>
      </w:r>
    </w:p>
    <w:p w14:paraId="15F529F2" w14:textId="77777777" w:rsidR="00A96C44" w:rsidRPr="00A96C44" w:rsidRDefault="00A96C44" w:rsidP="00A96C44">
      <w:pPr>
        <w:pStyle w:val="EndNoteBibliography"/>
        <w:ind w:left="720" w:hanging="720"/>
      </w:pPr>
      <w:r w:rsidRPr="00A96C44">
        <w:t>14.</w:t>
      </w:r>
      <w:r w:rsidRPr="00A96C44">
        <w:tab/>
        <w:t>Mikheev AM</w:t>
      </w:r>
      <w:r w:rsidRPr="00A96C44">
        <w:rPr>
          <w:i/>
        </w:rPr>
        <w:t>, et al.</w:t>
      </w:r>
      <w:r w:rsidRPr="00A96C44">
        <w:t xml:space="preserve"> (2008) Profiling gene expression in human placentae of different gestational ages: an OPRU Network and UW SCOR Study. </w:t>
      </w:r>
      <w:r w:rsidRPr="00A96C44">
        <w:rPr>
          <w:i/>
        </w:rPr>
        <w:t>Reproductive sciences (Thousand Oaks, Calif</w:t>
      </w:r>
      <w:r w:rsidRPr="00A96C44">
        <w:t xml:space="preserve"> 15(9):866-877.</w:t>
      </w:r>
    </w:p>
    <w:p w14:paraId="3383724F" w14:textId="77777777" w:rsidR="00A96C44" w:rsidRPr="00A96C44" w:rsidRDefault="00A96C44" w:rsidP="00A96C44">
      <w:pPr>
        <w:pStyle w:val="EndNoteBibliography"/>
        <w:ind w:left="720" w:hanging="720"/>
      </w:pPr>
      <w:r w:rsidRPr="00A96C44">
        <w:lastRenderedPageBreak/>
        <w:t>15.</w:t>
      </w:r>
      <w:r w:rsidRPr="00A96C44">
        <w:tab/>
        <w:t xml:space="preserve">Sitras V, Fenton C, Paulssen R, Vartun A, &amp; Acharya G (2012) Differences in gene expression between first and third trimester human placenta: a microarray study. </w:t>
      </w:r>
      <w:r w:rsidRPr="00A96C44">
        <w:rPr>
          <w:i/>
        </w:rPr>
        <w:t>PloS one</w:t>
      </w:r>
      <w:r w:rsidRPr="00A96C44">
        <w:t xml:space="preserve"> 7(3):e33294.</w:t>
      </w:r>
    </w:p>
    <w:p w14:paraId="66D8F2B2" w14:textId="77777777" w:rsidR="00A96C44" w:rsidRPr="00A96C44" w:rsidRDefault="00A96C44" w:rsidP="00A96C44">
      <w:pPr>
        <w:pStyle w:val="EndNoteBibliography"/>
        <w:ind w:left="720" w:hanging="720"/>
      </w:pPr>
      <w:r w:rsidRPr="00A96C44">
        <w:t>16.</w:t>
      </w:r>
      <w:r w:rsidRPr="00A96C44">
        <w:tab/>
        <w:t>Cindrova-Davies T</w:t>
      </w:r>
      <w:r w:rsidRPr="00A96C44">
        <w:rPr>
          <w:i/>
        </w:rPr>
        <w:t>, et al.</w:t>
      </w:r>
      <w:r w:rsidRPr="00A96C44">
        <w:t xml:space="preserve"> (2015) Energy status and HIF signalling in chorionic villi show no evidence of hypoxic stress during human early placental development. </w:t>
      </w:r>
      <w:r w:rsidRPr="00A96C44">
        <w:rPr>
          <w:i/>
        </w:rPr>
        <w:t>Mol Hum Reprod</w:t>
      </w:r>
      <w:r w:rsidRPr="00A96C44">
        <w:t xml:space="preserve"> 21(3):296-308.</w:t>
      </w:r>
    </w:p>
    <w:p w14:paraId="12EA858A" w14:textId="77777777" w:rsidR="00A96C44" w:rsidRPr="00A96C44" w:rsidRDefault="00A96C44" w:rsidP="00A96C44">
      <w:pPr>
        <w:pStyle w:val="EndNoteBibliography"/>
        <w:ind w:left="720" w:hanging="720"/>
      </w:pPr>
      <w:r w:rsidRPr="00A96C44">
        <w:t>17.</w:t>
      </w:r>
      <w:r w:rsidRPr="00A96C44">
        <w:tab/>
        <w:t>Liu Y</w:t>
      </w:r>
      <w:r w:rsidRPr="00A96C44">
        <w:rPr>
          <w:i/>
        </w:rPr>
        <w:t>, et al.</w:t>
      </w:r>
      <w:r w:rsidRPr="00A96C44">
        <w:t xml:space="preserve"> (2018) Single-cell RNA-seq reveals the diversity of trophoblast subtypes and patterns of differentiation in the human placenta. </w:t>
      </w:r>
      <w:r w:rsidRPr="00A96C44">
        <w:rPr>
          <w:i/>
        </w:rPr>
        <w:t>Cell Res</w:t>
      </w:r>
      <w:r w:rsidRPr="00A96C44">
        <w:t xml:space="preserve"> 28(8):819-832.</w:t>
      </w:r>
    </w:p>
    <w:p w14:paraId="2731177D" w14:textId="77777777" w:rsidR="00A96C44" w:rsidRPr="00A96C44" w:rsidRDefault="00A96C44" w:rsidP="00A96C44">
      <w:pPr>
        <w:pStyle w:val="EndNoteBibliography"/>
        <w:ind w:left="720" w:hanging="720"/>
      </w:pPr>
      <w:r w:rsidRPr="00A96C44">
        <w:t>18.</w:t>
      </w:r>
      <w:r w:rsidRPr="00A96C44">
        <w:tab/>
        <w:t xml:space="preserve">Patra KC &amp; Hay N (2013) Hexokinase 2 as oncotarget. </w:t>
      </w:r>
      <w:r w:rsidRPr="00A96C44">
        <w:rPr>
          <w:i/>
        </w:rPr>
        <w:t>Oncotarget</w:t>
      </w:r>
      <w:r w:rsidRPr="00A96C44">
        <w:t xml:space="preserve"> 4(11):1862-1863.</w:t>
      </w:r>
    </w:p>
    <w:p w14:paraId="5A33A838" w14:textId="77777777" w:rsidR="00A96C44" w:rsidRPr="00A96C44" w:rsidRDefault="00A96C44" w:rsidP="00A96C44">
      <w:pPr>
        <w:pStyle w:val="EndNoteBibliography"/>
        <w:ind w:left="720" w:hanging="720"/>
      </w:pPr>
      <w:r w:rsidRPr="00A96C44">
        <w:t>19.</w:t>
      </w:r>
      <w:r w:rsidRPr="00A96C44">
        <w:tab/>
        <w:t>Heikkinen S</w:t>
      </w:r>
      <w:r w:rsidRPr="00A96C44">
        <w:rPr>
          <w:i/>
        </w:rPr>
        <w:t>, et al.</w:t>
      </w:r>
      <w:r w:rsidRPr="00A96C44">
        <w:t xml:space="preserve"> (1999) Hexokinase II-deficient mice. Prenatal death of homozygotes without disturbances in glucose tolerance in heterozygotes. </w:t>
      </w:r>
      <w:r w:rsidRPr="00A96C44">
        <w:rPr>
          <w:i/>
        </w:rPr>
        <w:t>The Journal of biological chemistry</w:t>
      </w:r>
      <w:r w:rsidRPr="00A96C44">
        <w:t xml:space="preserve"> 274(32):22517-22523.</w:t>
      </w:r>
    </w:p>
    <w:p w14:paraId="69D2257F" w14:textId="77777777" w:rsidR="00A96C44" w:rsidRPr="00A96C44" w:rsidRDefault="00A96C44" w:rsidP="00A96C44">
      <w:pPr>
        <w:pStyle w:val="EndNoteBibliography"/>
        <w:ind w:left="720" w:hanging="720"/>
      </w:pPr>
      <w:r w:rsidRPr="00A96C44">
        <w:t>20.</w:t>
      </w:r>
      <w:r w:rsidRPr="00A96C44">
        <w:tab/>
        <w:t>Wyatt E</w:t>
      </w:r>
      <w:r w:rsidRPr="00A96C44">
        <w:rPr>
          <w:i/>
        </w:rPr>
        <w:t>, et al.</w:t>
      </w:r>
      <w:r w:rsidRPr="00A96C44">
        <w:t xml:space="preserve"> (2010) Regulation and cytoprotective role of hexokinase III. </w:t>
      </w:r>
      <w:r w:rsidRPr="00A96C44">
        <w:rPr>
          <w:i/>
        </w:rPr>
        <w:t>PloS one</w:t>
      </w:r>
      <w:r w:rsidRPr="00A96C44">
        <w:t xml:space="preserve"> 5(11):e13823.</w:t>
      </w:r>
    </w:p>
    <w:p w14:paraId="2435CE57" w14:textId="77777777" w:rsidR="00A96C44" w:rsidRPr="00A96C44" w:rsidRDefault="00A96C44" w:rsidP="00A96C44">
      <w:pPr>
        <w:pStyle w:val="EndNoteBibliography"/>
        <w:ind w:left="720" w:hanging="720"/>
      </w:pPr>
      <w:r w:rsidRPr="00A96C44">
        <w:t>21.</w:t>
      </w:r>
      <w:r w:rsidRPr="00A96C44">
        <w:tab/>
        <w:t>Kumar P</w:t>
      </w:r>
      <w:r w:rsidRPr="00A96C44">
        <w:rPr>
          <w:i/>
        </w:rPr>
        <w:t>, et al.</w:t>
      </w:r>
      <w:r w:rsidRPr="00A96C44">
        <w:t xml:space="preserve"> (2013) The transcriptional co-repressor myeloid translocation gene 16 inhibits glycolysis and stimulates mitochondrial respiration. </w:t>
      </w:r>
      <w:r w:rsidRPr="00A96C44">
        <w:rPr>
          <w:i/>
        </w:rPr>
        <w:t>PloS one</w:t>
      </w:r>
      <w:r w:rsidRPr="00A96C44">
        <w:t xml:space="preserve"> 8(7):e68502.</w:t>
      </w:r>
    </w:p>
    <w:p w14:paraId="693DFA1D" w14:textId="77777777" w:rsidR="00A96C44" w:rsidRPr="00A96C44" w:rsidRDefault="00A96C44" w:rsidP="00A96C44">
      <w:pPr>
        <w:pStyle w:val="EndNoteBibliography"/>
        <w:ind w:left="720" w:hanging="720"/>
      </w:pPr>
      <w:r w:rsidRPr="00A96C44">
        <w:t>22.</w:t>
      </w:r>
      <w:r w:rsidRPr="00A96C44">
        <w:tab/>
        <w:t>Huang</w:t>
      </w:r>
      <w:r w:rsidRPr="00A96C44">
        <w:rPr>
          <w:i/>
        </w:rPr>
        <w:t>, et al.</w:t>
      </w:r>
      <w:r w:rsidRPr="00A96C44">
        <w:t xml:space="preserve"> (2014) HIF-1-mediated suppression of acyl-CoA dehydrogenases and fatty acid oxidation is critical for cancer progression. </w:t>
      </w:r>
      <w:r w:rsidRPr="00A96C44">
        <w:rPr>
          <w:i/>
        </w:rPr>
        <w:t>Cell Rep</w:t>
      </w:r>
      <w:r w:rsidRPr="00A96C44">
        <w:t xml:space="preserve"> 8(6):1930-1942.</w:t>
      </w:r>
    </w:p>
    <w:p w14:paraId="699C8A8B" w14:textId="77777777" w:rsidR="00A96C44" w:rsidRPr="00A96C44" w:rsidRDefault="00A96C44" w:rsidP="00A96C44">
      <w:pPr>
        <w:pStyle w:val="EndNoteBibliography"/>
        <w:ind w:left="720" w:hanging="720"/>
      </w:pPr>
      <w:r w:rsidRPr="00A96C44">
        <w:t>23.</w:t>
      </w:r>
      <w:r w:rsidRPr="00A96C44">
        <w:tab/>
        <w:t xml:space="preserve">Iwawaki T, Akai R, Yamanaka S, &amp; Kohno K (2009) Function of IRE1 alpha in the placenta is essential for placental development and embryonic viability. </w:t>
      </w:r>
      <w:r w:rsidRPr="00A96C44">
        <w:rPr>
          <w:i/>
        </w:rPr>
        <w:t>Proc Natl Acad Sci U S A</w:t>
      </w:r>
      <w:r w:rsidRPr="00A96C44">
        <w:t xml:space="preserve"> 106(39):16657-16662.</w:t>
      </w:r>
    </w:p>
    <w:p w14:paraId="005EAEAF" w14:textId="77777777" w:rsidR="00A96C44" w:rsidRPr="00A96C44" w:rsidRDefault="00A96C44" w:rsidP="00A96C44">
      <w:pPr>
        <w:pStyle w:val="EndNoteBibliography"/>
        <w:ind w:left="720" w:hanging="720"/>
      </w:pPr>
      <w:r w:rsidRPr="00A96C44">
        <w:t>24.</w:t>
      </w:r>
      <w:r w:rsidRPr="00A96C44">
        <w:tab/>
        <w:t>Acosta-Alvear D</w:t>
      </w:r>
      <w:r w:rsidRPr="00A96C44">
        <w:rPr>
          <w:i/>
        </w:rPr>
        <w:t>, et al.</w:t>
      </w:r>
      <w:r w:rsidRPr="00A96C44">
        <w:t xml:space="preserve"> (2007) XBP1 controls diverse cell type- and condition-specific transcriptional regulatory networks. </w:t>
      </w:r>
      <w:r w:rsidRPr="00A96C44">
        <w:rPr>
          <w:i/>
        </w:rPr>
        <w:t>Molecular cell</w:t>
      </w:r>
      <w:r w:rsidRPr="00A96C44">
        <w:t xml:space="preserve"> 27(1):53-66.</w:t>
      </w:r>
    </w:p>
    <w:p w14:paraId="5C03EDD3" w14:textId="77777777" w:rsidR="00A96C44" w:rsidRPr="00A96C44" w:rsidRDefault="00A96C44" w:rsidP="00A96C44">
      <w:pPr>
        <w:pStyle w:val="EndNoteBibliography"/>
        <w:ind w:left="720" w:hanging="720"/>
      </w:pPr>
      <w:r w:rsidRPr="00A96C44">
        <w:t>25.</w:t>
      </w:r>
      <w:r w:rsidRPr="00A96C44">
        <w:tab/>
        <w:t xml:space="preserve">Bo M &amp; Boime I (1992) Identification of the transcriptionally active genes of the chorionic gonadotropin beta gene cluster in vivo. </w:t>
      </w:r>
      <w:r w:rsidRPr="00A96C44">
        <w:rPr>
          <w:i/>
        </w:rPr>
        <w:t>The Journal of biological chemistry</w:t>
      </w:r>
      <w:r w:rsidRPr="00A96C44">
        <w:t xml:space="preserve"> 267(5):3179-3184.</w:t>
      </w:r>
    </w:p>
    <w:p w14:paraId="162A0692" w14:textId="77777777" w:rsidR="00A96C44" w:rsidRPr="00A96C44" w:rsidRDefault="00A96C44" w:rsidP="00A96C44">
      <w:pPr>
        <w:pStyle w:val="EndNoteBibliography"/>
        <w:ind w:left="720" w:hanging="720"/>
      </w:pPr>
      <w:r w:rsidRPr="00A96C44">
        <w:t>26.</w:t>
      </w:r>
      <w:r w:rsidRPr="00A96C44">
        <w:tab/>
        <w:t>Wang W</w:t>
      </w:r>
      <w:r w:rsidRPr="00A96C44">
        <w:rPr>
          <w:i/>
        </w:rPr>
        <w:t>, et al.</w:t>
      </w:r>
      <w:r w:rsidRPr="00A96C44">
        <w:t xml:space="preserve"> (2018) HBxAg suppresses cell apoptosis and promotes the secretion of placental hormones in human placental trophoblasts via activation of the EGFR/Akt pathway. </w:t>
      </w:r>
      <w:r w:rsidRPr="00A96C44">
        <w:rPr>
          <w:i/>
        </w:rPr>
        <w:t>Cell Biol Int</w:t>
      </w:r>
      <w:r w:rsidRPr="00A96C44">
        <w:t xml:space="preserve"> 42(2):237-247.</w:t>
      </w:r>
    </w:p>
    <w:p w14:paraId="01C1605C" w14:textId="77777777" w:rsidR="00A96C44" w:rsidRPr="00A96C44" w:rsidRDefault="00A96C44" w:rsidP="00A96C44">
      <w:pPr>
        <w:pStyle w:val="EndNoteBibliography"/>
        <w:ind w:left="720" w:hanging="720"/>
      </w:pPr>
      <w:r w:rsidRPr="00A96C44">
        <w:t>27.</w:t>
      </w:r>
      <w:r w:rsidRPr="00A96C44">
        <w:tab/>
        <w:t xml:space="preserve">Burton GJ (2018) The John Hughes Memorial Lecture: Stimulation of early placental development through a trophoblast-endometrial dialogue </w:t>
      </w:r>
      <w:r w:rsidRPr="00A96C44">
        <w:rPr>
          <w:i/>
        </w:rPr>
        <w:t>Journal of Equine Veterinary Science</w:t>
      </w:r>
      <w:r w:rsidRPr="00A96C44">
        <w:t xml:space="preserve"> 66:14-18.</w:t>
      </w:r>
    </w:p>
    <w:p w14:paraId="34BDA973" w14:textId="77777777" w:rsidR="00A96C44" w:rsidRPr="00A96C44" w:rsidRDefault="00A96C44" w:rsidP="00A96C44">
      <w:pPr>
        <w:pStyle w:val="EndNoteBibliography"/>
        <w:ind w:left="720" w:hanging="720"/>
      </w:pPr>
      <w:r w:rsidRPr="00A96C44">
        <w:t>28.</w:t>
      </w:r>
      <w:r w:rsidRPr="00A96C44">
        <w:tab/>
        <w:t xml:space="preserve">Beck T, Schweikhart G, &amp; Stolz E (1986) Immunohistochemical location of HPL, SP1 and beta-HCG in normal placentas of varying gestational age. </w:t>
      </w:r>
      <w:r w:rsidRPr="00A96C44">
        <w:rPr>
          <w:i/>
        </w:rPr>
        <w:t>Arch Gynecol</w:t>
      </w:r>
      <w:r w:rsidRPr="00A96C44">
        <w:t xml:space="preserve"> 239(2):63-74.</w:t>
      </w:r>
    </w:p>
    <w:p w14:paraId="45BCB21A" w14:textId="77777777" w:rsidR="00A96C44" w:rsidRPr="00A96C44" w:rsidRDefault="00A96C44" w:rsidP="00A96C44">
      <w:pPr>
        <w:pStyle w:val="EndNoteBibliography"/>
        <w:ind w:left="720" w:hanging="720"/>
      </w:pPr>
      <w:r w:rsidRPr="00A96C44">
        <w:t>29.</w:t>
      </w:r>
      <w:r w:rsidRPr="00A96C44">
        <w:tab/>
        <w:t>Kolodziejski PA</w:t>
      </w:r>
      <w:r w:rsidRPr="00A96C44">
        <w:rPr>
          <w:i/>
        </w:rPr>
        <w:t>, et al.</w:t>
      </w:r>
      <w:r w:rsidRPr="00A96C44">
        <w:t xml:space="preserve"> (2018) Spexin: A novel regulator of adipogenesis and fat tissue metabolism. </w:t>
      </w:r>
      <w:r w:rsidRPr="00A96C44">
        <w:rPr>
          <w:i/>
        </w:rPr>
        <w:t>Biochim Biophys Acta Mol Cell Biol Lipids</w:t>
      </w:r>
      <w:r w:rsidRPr="00A96C44">
        <w:t xml:space="preserve"> 1863(10):1228-1236.</w:t>
      </w:r>
    </w:p>
    <w:p w14:paraId="49A33801" w14:textId="77777777" w:rsidR="00A96C44" w:rsidRPr="00A96C44" w:rsidRDefault="00A96C44" w:rsidP="00A96C44">
      <w:pPr>
        <w:pStyle w:val="EndNoteBibliography"/>
        <w:ind w:left="720" w:hanging="720"/>
      </w:pPr>
      <w:r w:rsidRPr="00A96C44">
        <w:t>30.</w:t>
      </w:r>
      <w:r w:rsidRPr="00A96C44">
        <w:tab/>
        <w:t>Al-Daghri NM</w:t>
      </w:r>
      <w:r w:rsidRPr="00A96C44">
        <w:rPr>
          <w:i/>
        </w:rPr>
        <w:t>, et al.</w:t>
      </w:r>
      <w:r w:rsidRPr="00A96C44">
        <w:t xml:space="preserve"> (2019) Circulating spexin levels are influenced by the presence or absence of gestational diabetes. </w:t>
      </w:r>
      <w:r w:rsidRPr="00A96C44">
        <w:rPr>
          <w:i/>
        </w:rPr>
        <w:t>Cytokine</w:t>
      </w:r>
      <w:r w:rsidRPr="00A96C44">
        <w:t xml:space="preserve"> 113:291-295.</w:t>
      </w:r>
    </w:p>
    <w:p w14:paraId="1C524454" w14:textId="77777777" w:rsidR="00A96C44" w:rsidRPr="00A96C44" w:rsidRDefault="00A96C44" w:rsidP="00A96C44">
      <w:pPr>
        <w:pStyle w:val="EndNoteBibliography"/>
        <w:ind w:left="720" w:hanging="720"/>
      </w:pPr>
      <w:r w:rsidRPr="00A96C44">
        <w:t>31.</w:t>
      </w:r>
      <w:r w:rsidRPr="00A96C44">
        <w:tab/>
        <w:t xml:space="preserve">Burdakov D &amp; Alexopoulos H (2005) Metabolic state signalling through central hypocretin/orexin neurons. </w:t>
      </w:r>
      <w:r w:rsidRPr="00A96C44">
        <w:rPr>
          <w:i/>
        </w:rPr>
        <w:t>J Cell Mol Med</w:t>
      </w:r>
      <w:r w:rsidRPr="00A96C44">
        <w:t xml:space="preserve"> 9(4):795-803.</w:t>
      </w:r>
    </w:p>
    <w:p w14:paraId="5703F148" w14:textId="77777777" w:rsidR="00A96C44" w:rsidRPr="00A96C44" w:rsidRDefault="00A96C44" w:rsidP="00A96C44">
      <w:pPr>
        <w:pStyle w:val="EndNoteBibliography"/>
        <w:ind w:left="720" w:hanging="720"/>
      </w:pPr>
      <w:r w:rsidRPr="00A96C44">
        <w:t>32.</w:t>
      </w:r>
      <w:r w:rsidRPr="00A96C44">
        <w:tab/>
        <w:t xml:space="preserve">Kumar S, Hossain MJ, Javed A, Kullo IJ, &amp; Balagopal PB (2018) Relationship of circulating spexin with markers of cardiovascular disease: a pilot study in adolescents with obesity. </w:t>
      </w:r>
      <w:r w:rsidRPr="00A96C44">
        <w:rPr>
          <w:i/>
        </w:rPr>
        <w:t>Pediatr Obes</w:t>
      </w:r>
      <w:r w:rsidRPr="00A96C44">
        <w:t xml:space="preserve"> 13(6):374-380.</w:t>
      </w:r>
    </w:p>
    <w:p w14:paraId="7F22F6C1" w14:textId="77777777" w:rsidR="00A96C44" w:rsidRPr="00A96C44" w:rsidRDefault="00A96C44" w:rsidP="00A96C44">
      <w:pPr>
        <w:pStyle w:val="EndNoteBibliography"/>
        <w:ind w:left="720" w:hanging="720"/>
      </w:pPr>
      <w:r w:rsidRPr="00A96C44">
        <w:lastRenderedPageBreak/>
        <w:t>33.</w:t>
      </w:r>
      <w:r w:rsidRPr="00A96C44">
        <w:tab/>
        <w:t>Lea RG</w:t>
      </w:r>
      <w:r w:rsidRPr="00A96C44">
        <w:rPr>
          <w:i/>
        </w:rPr>
        <w:t>, et al.</w:t>
      </w:r>
      <w:r w:rsidRPr="00A96C44">
        <w:t xml:space="preserve"> (2000) Placental leptin in normal, diabetic and fetal growth-retarded pregnancies. </w:t>
      </w:r>
      <w:r w:rsidRPr="00A96C44">
        <w:rPr>
          <w:i/>
        </w:rPr>
        <w:t>Mol Hum Reprod</w:t>
      </w:r>
      <w:r w:rsidRPr="00A96C44">
        <w:t xml:space="preserve"> 6(8):763-769.</w:t>
      </w:r>
    </w:p>
    <w:p w14:paraId="3A2BE041" w14:textId="77777777" w:rsidR="00A96C44" w:rsidRPr="00A96C44" w:rsidRDefault="00A96C44" w:rsidP="00A96C44">
      <w:pPr>
        <w:pStyle w:val="EndNoteBibliography"/>
        <w:ind w:left="720" w:hanging="720"/>
      </w:pPr>
      <w:r w:rsidRPr="00A96C44">
        <w:t>34.</w:t>
      </w:r>
      <w:r w:rsidRPr="00A96C44">
        <w:tab/>
        <w:t xml:space="preserve">Atanassova P &amp; Popova L (2000) Leptin expression during the differentiation of subcutaneous adipose cells of human embryos in situ. </w:t>
      </w:r>
      <w:r w:rsidRPr="00A96C44">
        <w:rPr>
          <w:i/>
        </w:rPr>
        <w:t>Cells Tissues Organs</w:t>
      </w:r>
      <w:r w:rsidRPr="00A96C44">
        <w:t xml:space="preserve"> 166(1):15-19.</w:t>
      </w:r>
    </w:p>
    <w:p w14:paraId="7F19BD17" w14:textId="77777777" w:rsidR="00A96C44" w:rsidRPr="00A96C44" w:rsidRDefault="00A96C44" w:rsidP="00A96C44">
      <w:pPr>
        <w:pStyle w:val="EndNoteBibliography"/>
        <w:ind w:left="720" w:hanging="720"/>
      </w:pPr>
      <w:r w:rsidRPr="00A96C44">
        <w:t>35.</w:t>
      </w:r>
      <w:r w:rsidRPr="00A96C44">
        <w:tab/>
        <w:t xml:space="preserve">Hoggard N, Crabtree J, Allstaff S, Abramovich DR, &amp; Haggarty P (2001) Leptin secretion to both the maternal and fetal circulation in the ex vivo perfused human term placenta. </w:t>
      </w:r>
      <w:r w:rsidRPr="00A96C44">
        <w:rPr>
          <w:i/>
        </w:rPr>
        <w:t>Placenta</w:t>
      </w:r>
      <w:r w:rsidRPr="00A96C44">
        <w:t xml:space="preserve"> 22(4):347-352.</w:t>
      </w:r>
    </w:p>
    <w:p w14:paraId="31559CCC" w14:textId="77777777" w:rsidR="00A96C44" w:rsidRPr="00A96C44" w:rsidRDefault="00A96C44" w:rsidP="00A96C44">
      <w:pPr>
        <w:pStyle w:val="EndNoteBibliography"/>
        <w:ind w:left="720" w:hanging="720"/>
      </w:pPr>
      <w:r w:rsidRPr="00A96C44">
        <w:t>36.</w:t>
      </w:r>
      <w:r w:rsidRPr="00A96C44">
        <w:tab/>
        <w:t xml:space="preserve">Wyrwoll CS, Mark PJ, &amp; Waddell BJ (2005) Directional secretion and transport of leptin and expression of leptin receptor isoforms in human placental BeWo cells. </w:t>
      </w:r>
      <w:r w:rsidRPr="00A96C44">
        <w:rPr>
          <w:i/>
        </w:rPr>
        <w:t>Mol Cell Endocrinol</w:t>
      </w:r>
      <w:r w:rsidRPr="00A96C44">
        <w:t xml:space="preserve"> 241(1-2):73-79.</w:t>
      </w:r>
    </w:p>
    <w:p w14:paraId="7FC6E823" w14:textId="77777777" w:rsidR="00A96C44" w:rsidRPr="00A96C44" w:rsidRDefault="00A96C44" w:rsidP="00A96C44">
      <w:pPr>
        <w:pStyle w:val="EndNoteBibliography"/>
        <w:ind w:left="720" w:hanging="720"/>
      </w:pPr>
      <w:r w:rsidRPr="00A96C44">
        <w:t>37.</w:t>
      </w:r>
      <w:r w:rsidRPr="00A96C44">
        <w:tab/>
        <w:t>Castellucci M</w:t>
      </w:r>
      <w:r w:rsidRPr="00A96C44">
        <w:rPr>
          <w:i/>
        </w:rPr>
        <w:t>, et al.</w:t>
      </w:r>
      <w:r w:rsidRPr="00A96C44">
        <w:t xml:space="preserve"> (2000) Leptin modulates extracellular matrix molecules and metalloproteinases: possible implications for trophoblast invasion. </w:t>
      </w:r>
      <w:r w:rsidRPr="00A96C44">
        <w:rPr>
          <w:i/>
        </w:rPr>
        <w:t>Mol Hum Reprod</w:t>
      </w:r>
      <w:r w:rsidRPr="00A96C44">
        <w:t xml:space="preserve"> 6(10):951-958.</w:t>
      </w:r>
    </w:p>
    <w:p w14:paraId="677AD5A0" w14:textId="77777777" w:rsidR="00A96C44" w:rsidRPr="00A96C44" w:rsidRDefault="00A96C44" w:rsidP="00A96C44">
      <w:pPr>
        <w:pStyle w:val="EndNoteBibliography"/>
        <w:ind w:left="720" w:hanging="720"/>
      </w:pPr>
      <w:r w:rsidRPr="00A96C44">
        <w:t>38.</w:t>
      </w:r>
      <w:r w:rsidRPr="00A96C44">
        <w:tab/>
        <w:t xml:space="preserve">Briffa JF, McAinch AJ, Romano T, Wlodek ME, &amp; Hryciw DH (2015) Leptin in pregnancy and development: a contributor to adulthood disease? </w:t>
      </w:r>
      <w:r w:rsidRPr="00A96C44">
        <w:rPr>
          <w:i/>
        </w:rPr>
        <w:t>Am J Physiol Endocrinol Metab</w:t>
      </w:r>
      <w:r w:rsidRPr="00A96C44">
        <w:t xml:space="preserve"> 308(5):E335-350.</w:t>
      </w:r>
    </w:p>
    <w:p w14:paraId="4BE3D361" w14:textId="77777777" w:rsidR="00A96C44" w:rsidRPr="00A96C44" w:rsidRDefault="00A96C44" w:rsidP="00A96C44">
      <w:pPr>
        <w:pStyle w:val="EndNoteBibliography"/>
        <w:ind w:left="720" w:hanging="720"/>
      </w:pPr>
      <w:r w:rsidRPr="00A96C44">
        <w:t>39.</w:t>
      </w:r>
      <w:r w:rsidRPr="00A96C44">
        <w:tab/>
        <w:t xml:space="preserve">Chan SY, Vasilopoulou E, &amp; Kilby MD (2009) The role of the placenta in thyroid hormone delivery to the fetus. </w:t>
      </w:r>
      <w:r w:rsidRPr="00A96C44">
        <w:rPr>
          <w:i/>
        </w:rPr>
        <w:t>Nat Clin Pract Endocrinol Metab</w:t>
      </w:r>
      <w:r w:rsidRPr="00A96C44">
        <w:t xml:space="preserve"> 5(1):45-54.</w:t>
      </w:r>
    </w:p>
    <w:p w14:paraId="20E843FD" w14:textId="77777777" w:rsidR="00A96C44" w:rsidRPr="00A96C44" w:rsidRDefault="00A96C44" w:rsidP="00A96C44">
      <w:pPr>
        <w:pStyle w:val="EndNoteBibliography"/>
        <w:ind w:left="720" w:hanging="720"/>
      </w:pPr>
      <w:r w:rsidRPr="00A96C44">
        <w:t>40.</w:t>
      </w:r>
      <w:r w:rsidRPr="00A96C44">
        <w:tab/>
        <w:t xml:space="preserve">McKinnon B, Li H, Richard K, &amp; Mortimer R (2005) Synthesis of thyroid hormone binding proteins transthyretin and albumin by human trophoblast. </w:t>
      </w:r>
      <w:r w:rsidRPr="00A96C44">
        <w:rPr>
          <w:i/>
        </w:rPr>
        <w:t>J Clin Endocrinol Metab</w:t>
      </w:r>
      <w:r w:rsidRPr="00A96C44">
        <w:t xml:space="preserve"> 90(12):6714-6720.</w:t>
      </w:r>
    </w:p>
    <w:p w14:paraId="7B6FF676" w14:textId="77777777" w:rsidR="00A96C44" w:rsidRPr="00A96C44" w:rsidRDefault="00A96C44" w:rsidP="00A96C44">
      <w:pPr>
        <w:pStyle w:val="EndNoteBibliography"/>
        <w:ind w:left="720" w:hanging="720"/>
      </w:pPr>
      <w:r w:rsidRPr="00A96C44">
        <w:t>41.</w:t>
      </w:r>
      <w:r w:rsidRPr="00A96C44">
        <w:tab/>
        <w:t xml:space="preserve">Aspillaga MO, Whittaker PG, Grey CE, &amp; Lind T (1983) Endocrinologic events in early pregnancy failure. </w:t>
      </w:r>
      <w:r w:rsidRPr="00A96C44">
        <w:rPr>
          <w:i/>
        </w:rPr>
        <w:t>Am J Obstet Gynecol</w:t>
      </w:r>
      <w:r w:rsidRPr="00A96C44">
        <w:t xml:space="preserve"> 147(8):903-908.</w:t>
      </w:r>
    </w:p>
    <w:p w14:paraId="219B32F1" w14:textId="77777777" w:rsidR="00A96C44" w:rsidRPr="00A96C44" w:rsidRDefault="00A96C44" w:rsidP="00A96C44">
      <w:pPr>
        <w:pStyle w:val="EndNoteBibliography"/>
        <w:ind w:left="720" w:hanging="720"/>
      </w:pPr>
      <w:r w:rsidRPr="00A96C44">
        <w:t>42.</w:t>
      </w:r>
      <w:r w:rsidRPr="00A96C44">
        <w:tab/>
        <w:t xml:space="preserve">Toaff ME, Schleyer H, &amp; Strauss JF, 3rd (1982) Metabolism of 25-hydroxycholesterol by rat luteal mitochondria and dispersed cells. </w:t>
      </w:r>
      <w:r w:rsidRPr="00A96C44">
        <w:rPr>
          <w:i/>
        </w:rPr>
        <w:t>Endocrinology</w:t>
      </w:r>
      <w:r w:rsidRPr="00A96C44">
        <w:t xml:space="preserve"> 111(6):1785-1790.</w:t>
      </w:r>
    </w:p>
    <w:p w14:paraId="00EFD61F" w14:textId="77777777" w:rsidR="00A96C44" w:rsidRPr="00A96C44" w:rsidRDefault="00A96C44" w:rsidP="00A96C44">
      <w:pPr>
        <w:pStyle w:val="EndNoteBibliography"/>
        <w:ind w:left="720" w:hanging="720"/>
      </w:pPr>
      <w:r w:rsidRPr="00A96C44">
        <w:t>43.</w:t>
      </w:r>
      <w:r w:rsidRPr="00A96C44">
        <w:tab/>
        <w:t xml:space="preserve">Risbridger GP, Jenkin G, &amp; de Kretser DM (1986) The interaction of hCG, hydroxysteroids and interstitial fluid on rat Leydig cell steroidogenesis in vitro. </w:t>
      </w:r>
      <w:r w:rsidRPr="00A96C44">
        <w:rPr>
          <w:i/>
        </w:rPr>
        <w:t>J Reprod Fertil</w:t>
      </w:r>
      <w:r w:rsidRPr="00A96C44">
        <w:t xml:space="preserve"> 77(1):239-245.</w:t>
      </w:r>
    </w:p>
    <w:p w14:paraId="08E1D6B2" w14:textId="77777777" w:rsidR="00A96C44" w:rsidRPr="00A96C44" w:rsidRDefault="00A96C44" w:rsidP="00A96C44">
      <w:pPr>
        <w:pStyle w:val="EndNoteBibliography"/>
        <w:ind w:left="720" w:hanging="720"/>
      </w:pPr>
      <w:r w:rsidRPr="00A96C44">
        <w:t>44.</w:t>
      </w:r>
      <w:r w:rsidRPr="00A96C44">
        <w:tab/>
        <w:t>Peschle C</w:t>
      </w:r>
      <w:r w:rsidRPr="00A96C44">
        <w:rPr>
          <w:i/>
        </w:rPr>
        <w:t>, et al.</w:t>
      </w:r>
      <w:r w:rsidRPr="00A96C44">
        <w:t xml:space="preserve"> (1985) Haemoglobin switching in human embryos: asynchrony of zeta----alpha and epsilon----gamma-globin switches in primitive and definite erythropoietic lineage. </w:t>
      </w:r>
      <w:r w:rsidRPr="00A96C44">
        <w:rPr>
          <w:i/>
        </w:rPr>
        <w:t>Nature</w:t>
      </w:r>
      <w:r w:rsidRPr="00A96C44">
        <w:t xml:space="preserve"> 313(5999):235-238.</w:t>
      </w:r>
    </w:p>
    <w:p w14:paraId="31C93BE7" w14:textId="77777777" w:rsidR="00A96C44" w:rsidRPr="00A96C44" w:rsidRDefault="00A96C44" w:rsidP="00A96C44">
      <w:pPr>
        <w:pStyle w:val="EndNoteBibliography"/>
        <w:ind w:left="720" w:hanging="720"/>
      </w:pPr>
      <w:r w:rsidRPr="00A96C44">
        <w:t>45.</w:t>
      </w:r>
      <w:r w:rsidRPr="00A96C44">
        <w:tab/>
        <w:t>Aplin JD</w:t>
      </w:r>
      <w:r w:rsidRPr="00A96C44">
        <w:rPr>
          <w:i/>
        </w:rPr>
        <w:t>, et al.</w:t>
      </w:r>
      <w:r w:rsidRPr="00A96C44">
        <w:t xml:space="preserve"> (2015) Hemangioblastic foci in human first trimester placenta: Distribution and gestational profile. </w:t>
      </w:r>
      <w:r w:rsidRPr="00A96C44">
        <w:rPr>
          <w:i/>
        </w:rPr>
        <w:t>Placenta</w:t>
      </w:r>
      <w:r w:rsidRPr="00A96C44">
        <w:t xml:space="preserve"> 36(10):1069-1077.</w:t>
      </w:r>
    </w:p>
    <w:p w14:paraId="337915D0" w14:textId="77777777" w:rsidR="00A96C44" w:rsidRPr="00A96C44" w:rsidRDefault="00A96C44" w:rsidP="00A96C44">
      <w:pPr>
        <w:pStyle w:val="EndNoteBibliography"/>
        <w:ind w:left="720" w:hanging="720"/>
      </w:pPr>
      <w:r w:rsidRPr="00A96C44">
        <w:t>46.</w:t>
      </w:r>
      <w:r w:rsidRPr="00A96C44">
        <w:tab/>
        <w:t>Apps R</w:t>
      </w:r>
      <w:r w:rsidRPr="00A96C44">
        <w:rPr>
          <w:i/>
        </w:rPr>
        <w:t>, et al.</w:t>
      </w:r>
      <w:r w:rsidRPr="00A96C44">
        <w:t xml:space="preserve"> (2011) Genome-wide expression profile of first trimester villous and extravillous human trophoblast cells. </w:t>
      </w:r>
      <w:r w:rsidRPr="00A96C44">
        <w:rPr>
          <w:i/>
        </w:rPr>
        <w:t>Placenta</w:t>
      </w:r>
      <w:r w:rsidRPr="00A96C44">
        <w:t xml:space="preserve"> 32(1):33-43.</w:t>
      </w:r>
    </w:p>
    <w:p w14:paraId="12FB54D5" w14:textId="77777777" w:rsidR="00A96C44" w:rsidRPr="00A96C44" w:rsidRDefault="00A96C44" w:rsidP="00A96C44">
      <w:pPr>
        <w:pStyle w:val="EndNoteBibliography"/>
        <w:ind w:left="720" w:hanging="720"/>
      </w:pPr>
      <w:r w:rsidRPr="00A96C44">
        <w:t>47.</w:t>
      </w:r>
      <w:r w:rsidRPr="00A96C44">
        <w:tab/>
        <w:t>Saha D</w:t>
      </w:r>
      <w:r w:rsidRPr="00A96C44">
        <w:rPr>
          <w:i/>
        </w:rPr>
        <w:t>, et al.</w:t>
      </w:r>
      <w:r w:rsidRPr="00A96C44">
        <w:t xml:space="preserve"> (2014) Hemoglobin expression in nonerythroid cells: novel or ubiquitous? </w:t>
      </w:r>
      <w:r w:rsidRPr="00A96C44">
        <w:rPr>
          <w:i/>
        </w:rPr>
        <w:t>Int J Inflam</w:t>
      </w:r>
      <w:r w:rsidRPr="00A96C44">
        <w:t xml:space="preserve"> 2014:803237.</w:t>
      </w:r>
    </w:p>
    <w:p w14:paraId="38D70CC0" w14:textId="77777777" w:rsidR="00A96C44" w:rsidRPr="00A96C44" w:rsidRDefault="00A96C44" w:rsidP="00A96C44">
      <w:pPr>
        <w:pStyle w:val="EndNoteBibliography"/>
        <w:ind w:left="720" w:hanging="720"/>
      </w:pPr>
      <w:r w:rsidRPr="00A96C44">
        <w:t>48.</w:t>
      </w:r>
      <w:r w:rsidRPr="00A96C44">
        <w:tab/>
        <w:t>Nishi H</w:t>
      </w:r>
      <w:r w:rsidRPr="00A96C44">
        <w:rPr>
          <w:i/>
        </w:rPr>
        <w:t>, et al.</w:t>
      </w:r>
      <w:r w:rsidRPr="00A96C44">
        <w:t xml:space="preserve"> (2008) Hemoglobin is expressed by mesangial cells and reduces oxidant stress. </w:t>
      </w:r>
      <w:r w:rsidRPr="00A96C44">
        <w:rPr>
          <w:i/>
        </w:rPr>
        <w:t>J Am Soc Nephrol</w:t>
      </w:r>
      <w:r w:rsidRPr="00A96C44">
        <w:t xml:space="preserve"> 19(8):1500-1508.</w:t>
      </w:r>
    </w:p>
    <w:p w14:paraId="3583EC36" w14:textId="77777777" w:rsidR="00A96C44" w:rsidRPr="00A96C44" w:rsidRDefault="00A96C44" w:rsidP="00A96C44">
      <w:pPr>
        <w:pStyle w:val="EndNoteBibliography"/>
        <w:ind w:left="720" w:hanging="720"/>
      </w:pPr>
      <w:r w:rsidRPr="00A96C44">
        <w:t>49.</w:t>
      </w:r>
      <w:r w:rsidRPr="00A96C44">
        <w:tab/>
        <w:t>Tsukamoto K</w:t>
      </w:r>
      <w:r w:rsidRPr="00A96C44">
        <w:rPr>
          <w:i/>
        </w:rPr>
        <w:t>, et al.</w:t>
      </w:r>
      <w:r w:rsidRPr="00A96C44">
        <w:t xml:space="preserve"> (2013) Identification of apolipoprotein D as a cardioprotective gene using a mouse model of lethal atherosclerotic coronary artery disease. </w:t>
      </w:r>
      <w:r w:rsidRPr="00A96C44">
        <w:rPr>
          <w:i/>
        </w:rPr>
        <w:t>Proc Natl Acad Sci U S A</w:t>
      </w:r>
      <w:r w:rsidRPr="00A96C44">
        <w:t xml:space="preserve"> 110(42):17023-17028.</w:t>
      </w:r>
    </w:p>
    <w:p w14:paraId="4BFBF97D" w14:textId="77777777" w:rsidR="00A96C44" w:rsidRPr="00A96C44" w:rsidRDefault="00A96C44" w:rsidP="00A96C44">
      <w:pPr>
        <w:pStyle w:val="EndNoteBibliography"/>
        <w:ind w:left="720" w:hanging="720"/>
      </w:pPr>
      <w:r w:rsidRPr="00A96C44">
        <w:t>50.</w:t>
      </w:r>
      <w:r w:rsidRPr="00A96C44">
        <w:tab/>
        <w:t>Cindrova-Davies T</w:t>
      </w:r>
      <w:r w:rsidRPr="00A96C44">
        <w:rPr>
          <w:i/>
        </w:rPr>
        <w:t>, et al.</w:t>
      </w:r>
      <w:r w:rsidRPr="00A96C44">
        <w:t xml:space="preserve"> (2017) RNA-seq reveals conservation of function among the yolk sacs of human, mouse, and chicken. </w:t>
      </w:r>
      <w:r w:rsidRPr="00A96C44">
        <w:rPr>
          <w:i/>
        </w:rPr>
        <w:t>Proc Natl Acad Sci U S A</w:t>
      </w:r>
      <w:r w:rsidRPr="00A96C44">
        <w:t xml:space="preserve"> 114(24):E4753-E4761.</w:t>
      </w:r>
    </w:p>
    <w:p w14:paraId="1D4D5FEE" w14:textId="77777777" w:rsidR="00A96C44" w:rsidRPr="00A96C44" w:rsidRDefault="00A96C44" w:rsidP="00A96C44">
      <w:pPr>
        <w:pStyle w:val="EndNoteBibliography"/>
        <w:ind w:left="720" w:hanging="720"/>
      </w:pPr>
      <w:r w:rsidRPr="00A96C44">
        <w:lastRenderedPageBreak/>
        <w:t>51.</w:t>
      </w:r>
      <w:r w:rsidRPr="00A96C44">
        <w:tab/>
        <w:t xml:space="preserve">Li YQ, Bai B, Cao XX, Yan H, &amp; Zhuang GH (2012) Ferroportin 1 and hephaestin expression in BeWo cell line with different iron treatment. </w:t>
      </w:r>
      <w:r w:rsidRPr="00A96C44">
        <w:rPr>
          <w:i/>
        </w:rPr>
        <w:t>Cell Biochem Funct</w:t>
      </w:r>
      <w:r w:rsidRPr="00A96C44">
        <w:t xml:space="preserve"> 30(3):249-255.</w:t>
      </w:r>
    </w:p>
    <w:p w14:paraId="16B2EF51" w14:textId="77777777" w:rsidR="00A96C44" w:rsidRPr="00A96C44" w:rsidRDefault="00A96C44" w:rsidP="00A96C44">
      <w:pPr>
        <w:pStyle w:val="EndNoteBibliography"/>
        <w:ind w:left="720" w:hanging="720"/>
      </w:pPr>
      <w:r w:rsidRPr="00A96C44">
        <w:t>52.</w:t>
      </w:r>
      <w:r w:rsidRPr="00A96C44">
        <w:tab/>
        <w:t xml:space="preserve">Zhou X, Benson KF, Ashar HR, &amp; Chada K (1995) Mutation responsible for the mouse pygmy phenotype in the developmentally regulated factor HMGI-C. </w:t>
      </w:r>
      <w:r w:rsidRPr="00A96C44">
        <w:rPr>
          <w:i/>
        </w:rPr>
        <w:t>Nature</w:t>
      </w:r>
      <w:r w:rsidRPr="00A96C44">
        <w:t xml:space="preserve"> 376(6543):771-774.</w:t>
      </w:r>
    </w:p>
    <w:p w14:paraId="135A2F1F" w14:textId="77777777" w:rsidR="00A96C44" w:rsidRPr="00A96C44" w:rsidRDefault="00A96C44" w:rsidP="00A96C44">
      <w:pPr>
        <w:pStyle w:val="EndNoteBibliography"/>
        <w:ind w:left="720" w:hanging="720"/>
      </w:pPr>
      <w:r w:rsidRPr="00A96C44">
        <w:t>53.</w:t>
      </w:r>
      <w:r w:rsidRPr="00A96C44">
        <w:tab/>
        <w:t>Fedele M</w:t>
      </w:r>
      <w:r w:rsidRPr="00A96C44">
        <w:rPr>
          <w:i/>
        </w:rPr>
        <w:t>, et al.</w:t>
      </w:r>
      <w:r w:rsidRPr="00A96C44">
        <w:t xml:space="preserve"> (2006) Haploinsufficiency of the Hmga1 gene causes cardiac hypertrophy and myelo-lymphoproliferative disorders in mice. </w:t>
      </w:r>
      <w:r w:rsidRPr="00A96C44">
        <w:rPr>
          <w:i/>
        </w:rPr>
        <w:t>Cancer Res</w:t>
      </w:r>
      <w:r w:rsidRPr="00A96C44">
        <w:t xml:space="preserve"> 66(5):2536-2543.</w:t>
      </w:r>
    </w:p>
    <w:p w14:paraId="5E973A56" w14:textId="77777777" w:rsidR="00A96C44" w:rsidRPr="00A96C44" w:rsidRDefault="00A96C44" w:rsidP="00A96C44">
      <w:pPr>
        <w:pStyle w:val="EndNoteBibliography"/>
        <w:ind w:left="720" w:hanging="720"/>
      </w:pPr>
      <w:r w:rsidRPr="00A96C44">
        <w:t>54.</w:t>
      </w:r>
      <w:r w:rsidRPr="00A96C44">
        <w:tab/>
        <w:t xml:space="preserve">Scott IC, Anson-Cartwright L, Riley P, Reda D, &amp; Cross JC (2000) The HAND1 basic helix-loop-helix transcription factor regulates trophoblast differentiation via multiple mechanisms. </w:t>
      </w:r>
      <w:r w:rsidRPr="00A96C44">
        <w:rPr>
          <w:i/>
        </w:rPr>
        <w:t>Mol Cell Biol</w:t>
      </w:r>
      <w:r w:rsidRPr="00A96C44">
        <w:t xml:space="preserve"> 20:530-541.</w:t>
      </w:r>
    </w:p>
    <w:p w14:paraId="2E7DFEF9" w14:textId="77777777" w:rsidR="00A96C44" w:rsidRPr="00A96C44" w:rsidRDefault="00A96C44" w:rsidP="00A96C44">
      <w:pPr>
        <w:pStyle w:val="EndNoteBibliography"/>
        <w:ind w:left="720" w:hanging="720"/>
      </w:pPr>
      <w:r w:rsidRPr="00A96C44">
        <w:t>55.</w:t>
      </w:r>
      <w:r w:rsidRPr="00A96C44">
        <w:tab/>
        <w:t xml:space="preserve">Bienz M &amp; Clevers H (2000) Linking colorectal cancer to Wnt signaling. </w:t>
      </w:r>
      <w:r w:rsidRPr="00A96C44">
        <w:rPr>
          <w:i/>
        </w:rPr>
        <w:t>Cell</w:t>
      </w:r>
      <w:r w:rsidRPr="00A96C44">
        <w:t xml:space="preserve"> 103(2):311-320.</w:t>
      </w:r>
    </w:p>
    <w:p w14:paraId="72680EAA" w14:textId="77777777" w:rsidR="00A96C44" w:rsidRPr="00A96C44" w:rsidRDefault="00A96C44" w:rsidP="00A96C44">
      <w:pPr>
        <w:pStyle w:val="EndNoteBibliography"/>
        <w:ind w:left="720" w:hanging="720"/>
      </w:pPr>
      <w:r w:rsidRPr="00A96C44">
        <w:t>56.</w:t>
      </w:r>
      <w:r w:rsidRPr="00A96C44">
        <w:tab/>
        <w:t>Turco MY</w:t>
      </w:r>
      <w:r w:rsidRPr="00A96C44">
        <w:rPr>
          <w:i/>
        </w:rPr>
        <w:t>, et al.</w:t>
      </w:r>
      <w:r w:rsidRPr="00A96C44">
        <w:t xml:space="preserve"> (2018) Trophoblast organoids as a model for maternal-fetal interactions during human placentation. </w:t>
      </w:r>
      <w:r w:rsidRPr="00A96C44">
        <w:rPr>
          <w:i/>
        </w:rPr>
        <w:t>Nature</w:t>
      </w:r>
      <w:r w:rsidRPr="00A96C44">
        <w:t xml:space="preserve"> 564(7735):263-267.</w:t>
      </w:r>
    </w:p>
    <w:p w14:paraId="7EEF3A89" w14:textId="77777777" w:rsidR="00A96C44" w:rsidRPr="00A96C44" w:rsidRDefault="00A96C44" w:rsidP="00A96C44">
      <w:pPr>
        <w:pStyle w:val="EndNoteBibliography"/>
        <w:ind w:left="720" w:hanging="720"/>
      </w:pPr>
      <w:r w:rsidRPr="00A96C44">
        <w:t>57.</w:t>
      </w:r>
      <w:r w:rsidRPr="00A96C44">
        <w:tab/>
        <w:t xml:space="preserve">Nayeem SB, Arfuso F, Dharmarajan A, &amp; Keelan JA (2016) Role of Wnt signalling in early pregnancy. </w:t>
      </w:r>
      <w:r w:rsidRPr="00A96C44">
        <w:rPr>
          <w:i/>
        </w:rPr>
        <w:t>Reprod Fertil Dev</w:t>
      </w:r>
      <w:r w:rsidRPr="00A96C44">
        <w:t xml:space="preserve"> 28(5):525-544.</w:t>
      </w:r>
    </w:p>
    <w:p w14:paraId="7AA6DE84" w14:textId="77777777" w:rsidR="00A96C44" w:rsidRPr="00A96C44" w:rsidRDefault="00A96C44" w:rsidP="00A96C44">
      <w:pPr>
        <w:pStyle w:val="EndNoteBibliography"/>
        <w:ind w:left="720" w:hanging="720"/>
      </w:pPr>
      <w:r w:rsidRPr="00A96C44">
        <w:t>58.</w:t>
      </w:r>
      <w:r w:rsidRPr="00A96C44">
        <w:tab/>
        <w:t xml:space="preserve">Haider S, Pollheimer J, &amp; Knofler M (2017) Notch signalling in placental development and gestational diseases. </w:t>
      </w:r>
      <w:r w:rsidRPr="00A96C44">
        <w:rPr>
          <w:i/>
        </w:rPr>
        <w:t>Placenta</w:t>
      </w:r>
      <w:r w:rsidRPr="00A96C44">
        <w:t xml:space="preserve"> 56:65-72.</w:t>
      </w:r>
    </w:p>
    <w:p w14:paraId="5A6C81D3" w14:textId="77777777" w:rsidR="00A96C44" w:rsidRPr="00A96C44" w:rsidRDefault="00A96C44" w:rsidP="00A96C44">
      <w:pPr>
        <w:pStyle w:val="EndNoteBibliography"/>
        <w:ind w:left="720" w:hanging="720"/>
      </w:pPr>
      <w:r w:rsidRPr="00A96C44">
        <w:t>59.</w:t>
      </w:r>
      <w:r w:rsidRPr="00A96C44">
        <w:tab/>
        <w:t xml:space="preserve">Sonderegger S, Husslein H, Leisser C, &amp; Knofler M (2007) Complex expression pattern of Wnt ligands and frizzled receptors in human placenta and its trophoblast subtypes. </w:t>
      </w:r>
      <w:r w:rsidRPr="00A96C44">
        <w:rPr>
          <w:i/>
        </w:rPr>
        <w:t>Placenta</w:t>
      </w:r>
      <w:r w:rsidRPr="00A96C44">
        <w:t xml:space="preserve"> 28 Suppl A:S97-102.</w:t>
      </w:r>
    </w:p>
    <w:p w14:paraId="78D57631" w14:textId="77777777" w:rsidR="00A96C44" w:rsidRPr="00A96C44" w:rsidRDefault="00A96C44" w:rsidP="00A96C44">
      <w:pPr>
        <w:pStyle w:val="EndNoteBibliography"/>
        <w:ind w:left="720" w:hanging="720"/>
      </w:pPr>
      <w:r w:rsidRPr="00A96C44">
        <w:t>60.</w:t>
      </w:r>
      <w:r w:rsidRPr="00A96C44">
        <w:tab/>
        <w:t xml:space="preserve">Galli LM, Zebarjadi N, Li L, Lingappa VR, &amp; Burrus LW (2016) Divergent effects of Porcupine and Wntless on WNT1 trafficking, secretion, and signaling. </w:t>
      </w:r>
      <w:r w:rsidRPr="00A96C44">
        <w:rPr>
          <w:i/>
        </w:rPr>
        <w:t>Exp Cell Res</w:t>
      </w:r>
      <w:r w:rsidRPr="00A96C44">
        <w:t xml:space="preserve"> 347(1):171-183.</w:t>
      </w:r>
    </w:p>
    <w:p w14:paraId="65548E3E" w14:textId="77777777" w:rsidR="00A96C44" w:rsidRPr="00A96C44" w:rsidRDefault="00A96C44" w:rsidP="00A96C44">
      <w:pPr>
        <w:pStyle w:val="EndNoteBibliography"/>
        <w:ind w:left="720" w:hanging="720"/>
      </w:pPr>
      <w:r w:rsidRPr="00A96C44">
        <w:t>61.</w:t>
      </w:r>
      <w:r w:rsidRPr="00A96C44">
        <w:tab/>
        <w:t>Pollheimer J</w:t>
      </w:r>
      <w:r w:rsidRPr="00A96C44">
        <w:rPr>
          <w:i/>
        </w:rPr>
        <w:t>, et al.</w:t>
      </w:r>
      <w:r w:rsidRPr="00A96C44">
        <w:t xml:space="preserve"> (2006) Activation of the canonical wingless/T-cell factor signaling pathway promotes invasive differentiation of human trophoblast. </w:t>
      </w:r>
      <w:r w:rsidRPr="00A96C44">
        <w:rPr>
          <w:i/>
        </w:rPr>
        <w:t>Am J Pathol</w:t>
      </w:r>
      <w:r w:rsidRPr="00A96C44">
        <w:t xml:space="preserve"> 168(4):1134-1147.</w:t>
      </w:r>
    </w:p>
    <w:p w14:paraId="29C2D2F1" w14:textId="77777777" w:rsidR="00A96C44" w:rsidRPr="00A96C44" w:rsidRDefault="00A96C44" w:rsidP="00A96C44">
      <w:pPr>
        <w:pStyle w:val="EndNoteBibliography"/>
        <w:ind w:left="720" w:hanging="720"/>
      </w:pPr>
      <w:r w:rsidRPr="00A96C44">
        <w:t>62.</w:t>
      </w:r>
      <w:r w:rsidRPr="00A96C44">
        <w:tab/>
        <w:t>Haouzi D</w:t>
      </w:r>
      <w:r w:rsidRPr="00A96C44">
        <w:rPr>
          <w:i/>
        </w:rPr>
        <w:t>, et al.</w:t>
      </w:r>
      <w:r w:rsidRPr="00A96C44">
        <w:t xml:space="preserve"> (2011) Transcriptome analysis reveals dialogues between human trophectoderm and endometrial cells during the implantation period. </w:t>
      </w:r>
      <w:r w:rsidRPr="00A96C44">
        <w:rPr>
          <w:i/>
        </w:rPr>
        <w:t>Hum Reprod</w:t>
      </w:r>
      <w:r w:rsidRPr="00A96C44">
        <w:t xml:space="preserve"> 26(6):1440-1449.</w:t>
      </w:r>
    </w:p>
    <w:p w14:paraId="7AC910E1" w14:textId="77777777" w:rsidR="00A96C44" w:rsidRPr="00A96C44" w:rsidRDefault="00A96C44" w:rsidP="00A96C44">
      <w:pPr>
        <w:pStyle w:val="EndNoteBibliography"/>
        <w:ind w:left="720" w:hanging="720"/>
      </w:pPr>
      <w:r w:rsidRPr="00A96C44">
        <w:t>63.</w:t>
      </w:r>
      <w:r w:rsidRPr="00A96C44">
        <w:tab/>
        <w:t xml:space="preserve">Kiyozumi D, Nakano I, Sato-Nishiuchi R, Tanaka S, &amp; Sekiguchi K (2020) Laminin is the ECM niche for trophoblast stem cells. </w:t>
      </w:r>
      <w:r w:rsidRPr="00A96C44">
        <w:rPr>
          <w:i/>
        </w:rPr>
        <w:t>Life Sci Alliance</w:t>
      </w:r>
      <w:r w:rsidRPr="00A96C44">
        <w:t xml:space="preserve"> 3(2).</w:t>
      </w:r>
    </w:p>
    <w:p w14:paraId="2882638B" w14:textId="77777777" w:rsidR="00A96C44" w:rsidRPr="00A96C44" w:rsidRDefault="00A96C44" w:rsidP="00A96C44">
      <w:pPr>
        <w:pStyle w:val="EndNoteBibliography"/>
        <w:ind w:left="720" w:hanging="720"/>
      </w:pPr>
      <w:r w:rsidRPr="00A96C44">
        <w:t>64.</w:t>
      </w:r>
      <w:r w:rsidRPr="00A96C44">
        <w:tab/>
        <w:t>Zhang XM</w:t>
      </w:r>
      <w:r w:rsidRPr="00A96C44">
        <w:rPr>
          <w:i/>
        </w:rPr>
        <w:t>, et al.</w:t>
      </w:r>
      <w:r w:rsidRPr="00A96C44">
        <w:t xml:space="preserve"> (2018) Down-Regulation of Laminin (LN)- alpha5 is Associated with Preeclampsia and Impairs Trophoblast Cell Viability and Invasiveness Through PI3K Signaling Pathway. </w:t>
      </w:r>
      <w:r w:rsidRPr="00A96C44">
        <w:rPr>
          <w:i/>
        </w:rPr>
        <w:t>Cell Physiol Biochem</w:t>
      </w:r>
      <w:r w:rsidRPr="00A96C44">
        <w:t xml:space="preserve"> 51(5):2030-2040.</w:t>
      </w:r>
    </w:p>
    <w:p w14:paraId="3BDE319A" w14:textId="77777777" w:rsidR="00A96C44" w:rsidRPr="00A96C44" w:rsidRDefault="00A96C44" w:rsidP="00A96C44">
      <w:pPr>
        <w:pStyle w:val="EndNoteBibliography"/>
        <w:ind w:left="720" w:hanging="720"/>
      </w:pPr>
      <w:r w:rsidRPr="00A96C44">
        <w:t>65.</w:t>
      </w:r>
      <w:r w:rsidRPr="00A96C44">
        <w:tab/>
        <w:t xml:space="preserve">Staun-Ram E, Goldman S, Gabarin D, &amp; Shalev E (2004) Expression and importance of matrix metalloproteinase 2 and 9 (MMP-2 and -9) in human trophoblast invasion. </w:t>
      </w:r>
      <w:r w:rsidRPr="00A96C44">
        <w:rPr>
          <w:i/>
        </w:rPr>
        <w:t>Reprod Biol Endocrinol</w:t>
      </w:r>
      <w:r w:rsidRPr="00A96C44">
        <w:t xml:space="preserve"> 2:59.</w:t>
      </w:r>
    </w:p>
    <w:p w14:paraId="669D2779" w14:textId="77777777" w:rsidR="00A96C44" w:rsidRPr="00A96C44" w:rsidRDefault="00A96C44" w:rsidP="00A96C44">
      <w:pPr>
        <w:pStyle w:val="EndNoteBibliography"/>
        <w:ind w:left="720" w:hanging="720"/>
      </w:pPr>
      <w:r w:rsidRPr="00A96C44">
        <w:t>66.</w:t>
      </w:r>
      <w:r w:rsidRPr="00A96C44">
        <w:tab/>
        <w:t>Isaka K</w:t>
      </w:r>
      <w:r w:rsidRPr="00A96C44">
        <w:rPr>
          <w:i/>
        </w:rPr>
        <w:t>, et al.</w:t>
      </w:r>
      <w:r w:rsidRPr="00A96C44">
        <w:t xml:space="preserve"> (2003) Expression and activity of matrix metalloproteinase 2 and 9 in human trophoblasts. </w:t>
      </w:r>
      <w:r w:rsidRPr="00A96C44">
        <w:rPr>
          <w:i/>
        </w:rPr>
        <w:t>Placenta</w:t>
      </w:r>
      <w:r w:rsidRPr="00A96C44">
        <w:t xml:space="preserve"> 24(1):53-64.</w:t>
      </w:r>
    </w:p>
    <w:p w14:paraId="24658B25" w14:textId="77777777" w:rsidR="00A96C44" w:rsidRPr="00A96C44" w:rsidRDefault="00A96C44" w:rsidP="00A96C44">
      <w:pPr>
        <w:pStyle w:val="EndNoteBibliography"/>
        <w:ind w:left="720" w:hanging="720"/>
      </w:pPr>
      <w:r w:rsidRPr="00A96C44">
        <w:t>67.</w:t>
      </w:r>
      <w:r w:rsidRPr="00A96C44">
        <w:tab/>
        <w:t xml:space="preserve">Sterchi EE, Stocker W, &amp; Bond JS (2008) Meprins, membrane-bound and secreted astacin metalloproteinases. </w:t>
      </w:r>
      <w:r w:rsidRPr="00A96C44">
        <w:rPr>
          <w:i/>
        </w:rPr>
        <w:t>Mol Aspects Med</w:t>
      </w:r>
      <w:r w:rsidRPr="00A96C44">
        <w:t xml:space="preserve"> 29(5):309-328.</w:t>
      </w:r>
    </w:p>
    <w:p w14:paraId="0F9488BE" w14:textId="77777777" w:rsidR="00A96C44" w:rsidRPr="00A96C44" w:rsidRDefault="00A96C44" w:rsidP="00A96C44">
      <w:pPr>
        <w:pStyle w:val="EndNoteBibliography"/>
        <w:ind w:left="720" w:hanging="720"/>
      </w:pPr>
      <w:r w:rsidRPr="00A96C44">
        <w:t>68.</w:t>
      </w:r>
      <w:r w:rsidRPr="00A96C44">
        <w:tab/>
        <w:t xml:space="preserve">Kohler D, Kruse M, Stocker W, &amp; Sterchi EE (2000) Heterologously overexpressed, affinity-purified human meprin alpha is functionally active and cleaves components of the basement membrane in vitro. </w:t>
      </w:r>
      <w:r w:rsidRPr="00A96C44">
        <w:rPr>
          <w:i/>
        </w:rPr>
        <w:t>FEBS letters</w:t>
      </w:r>
      <w:r w:rsidRPr="00A96C44">
        <w:t xml:space="preserve"> 465(1):2-7.</w:t>
      </w:r>
    </w:p>
    <w:p w14:paraId="731C533A" w14:textId="77777777" w:rsidR="00A96C44" w:rsidRPr="00A96C44" w:rsidRDefault="00A96C44" w:rsidP="00A96C44">
      <w:pPr>
        <w:pStyle w:val="EndNoteBibliography"/>
        <w:ind w:left="720" w:hanging="720"/>
      </w:pPr>
      <w:r w:rsidRPr="00A96C44">
        <w:lastRenderedPageBreak/>
        <w:t>69.</w:t>
      </w:r>
      <w:r w:rsidRPr="00A96C44">
        <w:tab/>
        <w:t>Kruse MN</w:t>
      </w:r>
      <w:r w:rsidRPr="00A96C44">
        <w:rPr>
          <w:i/>
        </w:rPr>
        <w:t>, et al.</w:t>
      </w:r>
      <w:r w:rsidRPr="00A96C44">
        <w:t xml:space="preserve"> (2004) Human meprin alpha and beta homo-oligomers: cleavage of basement membrane proteins and sensitivity to metalloprotease inhibitors. </w:t>
      </w:r>
      <w:r w:rsidRPr="00A96C44">
        <w:rPr>
          <w:i/>
        </w:rPr>
        <w:t>Biochem J</w:t>
      </w:r>
      <w:r w:rsidRPr="00A96C44">
        <w:t xml:space="preserve"> 378(Pt 2):383-389.</w:t>
      </w:r>
    </w:p>
    <w:p w14:paraId="0289408A" w14:textId="77777777" w:rsidR="00A96C44" w:rsidRPr="00A96C44" w:rsidRDefault="00A96C44" w:rsidP="00A96C44">
      <w:pPr>
        <w:pStyle w:val="EndNoteBibliography"/>
        <w:ind w:left="720" w:hanging="720"/>
      </w:pPr>
      <w:r w:rsidRPr="00A96C44">
        <w:t>70.</w:t>
      </w:r>
      <w:r w:rsidRPr="00A96C44">
        <w:tab/>
        <w:t>Ambort D</w:t>
      </w:r>
      <w:r w:rsidRPr="00A96C44">
        <w:rPr>
          <w:i/>
        </w:rPr>
        <w:t>, et al.</w:t>
      </w:r>
      <w:r w:rsidRPr="00A96C44">
        <w:t xml:space="preserve"> (2008) A novel 2D-based approach to the discovery of candidate substrates for the metalloendopeptidase meprin. </w:t>
      </w:r>
      <w:r w:rsidRPr="00A96C44">
        <w:rPr>
          <w:i/>
        </w:rPr>
        <w:t>FEBS J</w:t>
      </w:r>
      <w:r w:rsidRPr="00A96C44">
        <w:t xml:space="preserve"> 275(18):4490-4509.</w:t>
      </w:r>
    </w:p>
    <w:p w14:paraId="593B6FD6" w14:textId="77777777" w:rsidR="00A96C44" w:rsidRPr="00A96C44" w:rsidRDefault="00A96C44" w:rsidP="00A96C44">
      <w:pPr>
        <w:pStyle w:val="EndNoteBibliography"/>
        <w:ind w:left="720" w:hanging="720"/>
      </w:pPr>
      <w:r w:rsidRPr="00A96C44">
        <w:t>71.</w:t>
      </w:r>
      <w:r w:rsidRPr="00A96C44">
        <w:tab/>
        <w:t>Pavlov N</w:t>
      </w:r>
      <w:r w:rsidRPr="00A96C44">
        <w:rPr>
          <w:i/>
        </w:rPr>
        <w:t>, et al.</w:t>
      </w:r>
      <w:r w:rsidRPr="00A96C44">
        <w:t xml:space="preserve"> (2014) Angiogenin expression during early human placental development; association with blood vessel formation. </w:t>
      </w:r>
      <w:r w:rsidRPr="00A96C44">
        <w:rPr>
          <w:i/>
        </w:rPr>
        <w:t>Biomed Res Int</w:t>
      </w:r>
      <w:r w:rsidRPr="00A96C44">
        <w:t xml:space="preserve"> 2014:781632.</w:t>
      </w:r>
    </w:p>
    <w:p w14:paraId="661935A1" w14:textId="77777777" w:rsidR="00A96C44" w:rsidRPr="00A96C44" w:rsidRDefault="00A96C44" w:rsidP="00A96C44">
      <w:pPr>
        <w:pStyle w:val="EndNoteBibliography"/>
        <w:ind w:left="720" w:hanging="720"/>
      </w:pPr>
      <w:r w:rsidRPr="00A96C44">
        <w:t>72.</w:t>
      </w:r>
      <w:r w:rsidRPr="00A96C44">
        <w:tab/>
        <w:t xml:space="preserve">Rowe JH, Ertelt JM, Xin L, &amp; Way SS (2012) Pregnancy imprints regulatory memory that sustains anergy to fetal antigen. </w:t>
      </w:r>
      <w:r w:rsidRPr="00A96C44">
        <w:rPr>
          <w:i/>
        </w:rPr>
        <w:t>Nature</w:t>
      </w:r>
      <w:r w:rsidRPr="00A96C44">
        <w:t xml:space="preserve"> 490(7418):102-106.</w:t>
      </w:r>
    </w:p>
    <w:p w14:paraId="53B3694C" w14:textId="77777777" w:rsidR="00A96C44" w:rsidRPr="00A96C44" w:rsidRDefault="00A96C44" w:rsidP="00A96C44">
      <w:pPr>
        <w:pStyle w:val="EndNoteBibliography"/>
        <w:ind w:left="720" w:hanging="720"/>
      </w:pPr>
      <w:r w:rsidRPr="00A96C44">
        <w:t>73.</w:t>
      </w:r>
      <w:r w:rsidRPr="00A96C44">
        <w:tab/>
        <w:t xml:space="preserve">Kahn DA &amp; Baltimore D (2010) Pregnancy induces a fetal antigen-specific maternal T regulatory cell response that contributes to tolerance. </w:t>
      </w:r>
      <w:r w:rsidRPr="00A96C44">
        <w:rPr>
          <w:i/>
        </w:rPr>
        <w:t>Proc Natl Acad Sci U S A</w:t>
      </w:r>
      <w:r w:rsidRPr="00A96C44">
        <w:t xml:space="preserve"> 107(20):9299-9304.</w:t>
      </w:r>
    </w:p>
    <w:p w14:paraId="2B33F479" w14:textId="77777777" w:rsidR="00A96C44" w:rsidRPr="00A96C44" w:rsidRDefault="00A96C44" w:rsidP="00A96C44">
      <w:pPr>
        <w:pStyle w:val="EndNoteBibliography"/>
        <w:ind w:left="720" w:hanging="720"/>
      </w:pPr>
      <w:r w:rsidRPr="00A96C44">
        <w:t>74.</w:t>
      </w:r>
      <w:r w:rsidRPr="00A96C44">
        <w:tab/>
        <w:t>Wu C</w:t>
      </w:r>
      <w:r w:rsidRPr="00A96C44">
        <w:rPr>
          <w:i/>
        </w:rPr>
        <w:t>, et al.</w:t>
      </w:r>
      <w:r w:rsidRPr="00A96C44">
        <w:t xml:space="preserve"> (2017) The transcription factor musculin promotes the unidirectional development of peripheral Treg cells by suppressing the TH2 transcriptional program. </w:t>
      </w:r>
      <w:r w:rsidRPr="00A96C44">
        <w:rPr>
          <w:i/>
        </w:rPr>
        <w:t>Nat Immunol</w:t>
      </w:r>
      <w:r w:rsidRPr="00A96C44">
        <w:t xml:space="preserve"> 18(3):344-353.</w:t>
      </w:r>
    </w:p>
    <w:p w14:paraId="6191A74C" w14:textId="77777777" w:rsidR="00A96C44" w:rsidRPr="00A96C44" w:rsidRDefault="00A96C44" w:rsidP="00A96C44">
      <w:pPr>
        <w:pStyle w:val="EndNoteBibliography"/>
        <w:ind w:left="720" w:hanging="720"/>
      </w:pPr>
      <w:r w:rsidRPr="00A96C44">
        <w:t>75.</w:t>
      </w:r>
      <w:r w:rsidRPr="00A96C44">
        <w:tab/>
        <w:t xml:space="preserve">Vlahos A, Mansell T, Saffery R, &amp; Novakovic B (2019) Human placental methylome in the interplay of adverse placental health, environmental exposure, and pregnancy outcome. </w:t>
      </w:r>
      <w:r w:rsidRPr="00A96C44">
        <w:rPr>
          <w:i/>
        </w:rPr>
        <w:t>PLoS Genet</w:t>
      </w:r>
      <w:r w:rsidRPr="00A96C44">
        <w:t xml:space="preserve"> 15(8):e1008236.</w:t>
      </w:r>
    </w:p>
    <w:p w14:paraId="22A6F311" w14:textId="77777777" w:rsidR="00A96C44" w:rsidRPr="00A96C44" w:rsidRDefault="00A96C44" w:rsidP="00A96C44">
      <w:pPr>
        <w:pStyle w:val="EndNoteBibliography"/>
        <w:ind w:left="720" w:hanging="720"/>
      </w:pPr>
      <w:r w:rsidRPr="00A96C44">
        <w:t>76.</w:t>
      </w:r>
      <w:r w:rsidRPr="00A96C44">
        <w:tab/>
        <w:t>Novakovic B</w:t>
      </w:r>
      <w:r w:rsidRPr="00A96C44">
        <w:rPr>
          <w:i/>
        </w:rPr>
        <w:t>, et al.</w:t>
      </w:r>
      <w:r w:rsidRPr="00A96C44">
        <w:t xml:space="preserve"> (2011) Evidence for widespread changes in promoter methylation profile in human placenta in response to increasing gestational age and environmental/stochastic factors. </w:t>
      </w:r>
      <w:r w:rsidRPr="00A96C44">
        <w:rPr>
          <w:i/>
        </w:rPr>
        <w:t>BMC Genomics</w:t>
      </w:r>
      <w:r w:rsidRPr="00A96C44">
        <w:t xml:space="preserve"> 12:529.</w:t>
      </w:r>
    </w:p>
    <w:p w14:paraId="515ECFBB" w14:textId="77777777" w:rsidR="00A96C44" w:rsidRPr="00A96C44" w:rsidRDefault="00A96C44" w:rsidP="00A96C44">
      <w:pPr>
        <w:pStyle w:val="EndNoteBibliography"/>
        <w:ind w:left="720" w:hanging="720"/>
      </w:pPr>
      <w:r w:rsidRPr="00A96C44">
        <w:t>77.</w:t>
      </w:r>
      <w:r w:rsidRPr="00A96C44">
        <w:tab/>
        <w:t>Nordor AV</w:t>
      </w:r>
      <w:r w:rsidRPr="00A96C44">
        <w:rPr>
          <w:i/>
        </w:rPr>
        <w:t>, et al.</w:t>
      </w:r>
      <w:r w:rsidRPr="00A96C44">
        <w:t xml:space="preserve"> (2017) The early pregnancy placenta foreshadows DNA methylation alterations of solid tumors. </w:t>
      </w:r>
      <w:r w:rsidRPr="00A96C44">
        <w:rPr>
          <w:i/>
        </w:rPr>
        <w:t>Epigenetics</w:t>
      </w:r>
      <w:r w:rsidRPr="00A96C44">
        <w:t xml:space="preserve"> 12(9):793-803.</w:t>
      </w:r>
    </w:p>
    <w:p w14:paraId="5BE598AC" w14:textId="77777777" w:rsidR="00A96C44" w:rsidRPr="00A96C44" w:rsidRDefault="00A96C44" w:rsidP="00A96C44">
      <w:pPr>
        <w:pStyle w:val="EndNoteBibliography"/>
        <w:ind w:left="720" w:hanging="720"/>
      </w:pPr>
      <w:r w:rsidRPr="00A96C44">
        <w:t>78.</w:t>
      </w:r>
      <w:r w:rsidRPr="00A96C44">
        <w:tab/>
        <w:t>Cui X</w:t>
      </w:r>
      <w:r w:rsidRPr="00A96C44">
        <w:rPr>
          <w:i/>
        </w:rPr>
        <w:t>, et al.</w:t>
      </w:r>
      <w:r w:rsidRPr="00A96C44">
        <w:t xml:space="preserve"> (2019) Epiregulin promotes trophoblast epithelial-mesenchymal transition through poFUT1 and O-fucosylation by poFUT1 on uPA. </w:t>
      </w:r>
      <w:r w:rsidRPr="00A96C44">
        <w:rPr>
          <w:i/>
        </w:rPr>
        <w:t>Cell Prolif</w:t>
      </w:r>
      <w:r w:rsidRPr="00A96C44">
        <w:t>:e12745.</w:t>
      </w:r>
    </w:p>
    <w:p w14:paraId="66563FA3" w14:textId="77777777" w:rsidR="00A96C44" w:rsidRPr="00A96C44" w:rsidRDefault="00A96C44" w:rsidP="00A96C44">
      <w:pPr>
        <w:pStyle w:val="EndNoteBibliography"/>
        <w:ind w:left="720" w:hanging="720"/>
      </w:pPr>
      <w:r w:rsidRPr="00A96C44">
        <w:t>79.</w:t>
      </w:r>
      <w:r w:rsidRPr="00A96C44">
        <w:tab/>
        <w:t>Brooke OG</w:t>
      </w:r>
      <w:r w:rsidRPr="00A96C44">
        <w:rPr>
          <w:i/>
        </w:rPr>
        <w:t>, et al.</w:t>
      </w:r>
      <w:r w:rsidRPr="00A96C44">
        <w:t xml:space="preserve"> (1980) Vitamin D supplements in pregnant Asian women: effects on calcium status and fetal growth. </w:t>
      </w:r>
      <w:r w:rsidRPr="00A96C44">
        <w:rPr>
          <w:i/>
        </w:rPr>
        <w:t>Br Med J</w:t>
      </w:r>
      <w:r w:rsidRPr="00A96C44">
        <w:t xml:space="preserve"> 280(6216):751-754.</w:t>
      </w:r>
    </w:p>
    <w:p w14:paraId="0A74A932" w14:textId="77777777" w:rsidR="00A96C44" w:rsidRPr="00A96C44" w:rsidRDefault="00A96C44" w:rsidP="00A96C44">
      <w:pPr>
        <w:pStyle w:val="EndNoteBibliography"/>
        <w:ind w:left="720" w:hanging="720"/>
      </w:pPr>
      <w:r w:rsidRPr="00A96C44">
        <w:t>80.</w:t>
      </w:r>
      <w:r w:rsidRPr="00A96C44">
        <w:tab/>
        <w:t xml:space="preserve">Zile MH (1998) Vitamin A and embryonic development: an overview. </w:t>
      </w:r>
      <w:r w:rsidRPr="00A96C44">
        <w:rPr>
          <w:i/>
        </w:rPr>
        <w:t>J Nutr</w:t>
      </w:r>
      <w:r w:rsidRPr="00A96C44">
        <w:t xml:space="preserve"> 128(2 Suppl):455S-458S.</w:t>
      </w:r>
    </w:p>
    <w:p w14:paraId="06FDA09B" w14:textId="77777777" w:rsidR="00A96C44" w:rsidRPr="00A96C44" w:rsidRDefault="00A96C44" w:rsidP="00A96C44">
      <w:pPr>
        <w:pStyle w:val="EndNoteBibliography"/>
        <w:ind w:left="720" w:hanging="720"/>
      </w:pPr>
      <w:r w:rsidRPr="00A96C44">
        <w:t>81.</w:t>
      </w:r>
      <w:r w:rsidRPr="00A96C44">
        <w:tab/>
        <w:t xml:space="preserve">Jauniaux E, Greenwold N, Hempstock J, &amp; Burton GJ (2003) Comparison of ultrasonographic and Doppler mapping of the intervillous circulation in normal and abnormal early pregnancies. </w:t>
      </w:r>
      <w:r w:rsidRPr="00A96C44">
        <w:rPr>
          <w:i/>
        </w:rPr>
        <w:t>Fertil Steril</w:t>
      </w:r>
      <w:r w:rsidRPr="00A96C44">
        <w:t xml:space="preserve"> 79(1):100-106.</w:t>
      </w:r>
    </w:p>
    <w:p w14:paraId="0428B469" w14:textId="77777777" w:rsidR="00A96C44" w:rsidRPr="00A96C44" w:rsidRDefault="00A96C44" w:rsidP="00A96C44">
      <w:pPr>
        <w:pStyle w:val="EndNoteBibliography"/>
        <w:ind w:left="720" w:hanging="720"/>
      </w:pPr>
      <w:r w:rsidRPr="00A96C44">
        <w:t>82.</w:t>
      </w:r>
      <w:r w:rsidRPr="00A96C44">
        <w:tab/>
        <w:t>Hillman SL</w:t>
      </w:r>
      <w:r w:rsidRPr="00A96C44">
        <w:rPr>
          <w:i/>
        </w:rPr>
        <w:t>, et al.</w:t>
      </w:r>
      <w:r w:rsidRPr="00A96C44">
        <w:t xml:space="preserve"> (2015) Novel DNA methylation profiles associated with key gene regulation and transcription pathways in blood and placenta of growth-restricted neonates. </w:t>
      </w:r>
      <w:r w:rsidRPr="00A96C44">
        <w:rPr>
          <w:i/>
        </w:rPr>
        <w:t>Epigenetics</w:t>
      </w:r>
      <w:r w:rsidRPr="00A96C44">
        <w:t xml:space="preserve"> 10(1):50-61.</w:t>
      </w:r>
    </w:p>
    <w:p w14:paraId="4BE5D440" w14:textId="77777777" w:rsidR="00A96C44" w:rsidRPr="00A96C44" w:rsidRDefault="00A96C44" w:rsidP="00A96C44">
      <w:pPr>
        <w:pStyle w:val="EndNoteBibliography"/>
        <w:ind w:left="720" w:hanging="720"/>
      </w:pPr>
      <w:r w:rsidRPr="00A96C44">
        <w:t>83.</w:t>
      </w:r>
      <w:r w:rsidRPr="00A96C44">
        <w:tab/>
        <w:t>Morris TJ</w:t>
      </w:r>
      <w:r w:rsidRPr="00A96C44">
        <w:rPr>
          <w:i/>
        </w:rPr>
        <w:t>, et al.</w:t>
      </w:r>
      <w:r w:rsidRPr="00A96C44">
        <w:t xml:space="preserve"> (2014) ChAMP: 450k Chip Analysis Methylation Pipeline. </w:t>
      </w:r>
      <w:r w:rsidRPr="00A96C44">
        <w:rPr>
          <w:i/>
        </w:rPr>
        <w:t>Bioinformatics</w:t>
      </w:r>
      <w:r w:rsidRPr="00A96C44">
        <w:t xml:space="preserve"> 30(3):428-430.</w:t>
      </w:r>
    </w:p>
    <w:p w14:paraId="37622BA0" w14:textId="77777777" w:rsidR="00A96C44" w:rsidRPr="00A96C44" w:rsidRDefault="00A96C44" w:rsidP="00A96C44">
      <w:pPr>
        <w:pStyle w:val="EndNoteBibliography"/>
        <w:ind w:left="720" w:hanging="720"/>
      </w:pPr>
      <w:r w:rsidRPr="00A96C44">
        <w:t>84.</w:t>
      </w:r>
      <w:r w:rsidRPr="00A96C44">
        <w:tab/>
        <w:t>Aryee MJ</w:t>
      </w:r>
      <w:r w:rsidRPr="00A96C44">
        <w:rPr>
          <w:i/>
        </w:rPr>
        <w:t>, et al.</w:t>
      </w:r>
      <w:r w:rsidRPr="00A96C44">
        <w:t xml:space="preserve"> (2014) Minfi: a flexible and comprehensive Bioconductor package for the analysis of Infinium DNA methylation microarrays. </w:t>
      </w:r>
      <w:r w:rsidRPr="00A96C44">
        <w:rPr>
          <w:i/>
        </w:rPr>
        <w:t>Bioinformatics</w:t>
      </w:r>
      <w:r w:rsidRPr="00A96C44">
        <w:t xml:space="preserve"> 30(10):1363-1369.</w:t>
      </w:r>
    </w:p>
    <w:p w14:paraId="6CF13FA7" w14:textId="77777777" w:rsidR="00A96C44" w:rsidRPr="00A96C44" w:rsidRDefault="00A96C44" w:rsidP="00A96C44">
      <w:pPr>
        <w:pStyle w:val="EndNoteBibliography"/>
        <w:ind w:left="720" w:hanging="720"/>
      </w:pPr>
      <w:r w:rsidRPr="00A96C44">
        <w:t>85.</w:t>
      </w:r>
      <w:r w:rsidRPr="00A96C44">
        <w:tab/>
        <w:t xml:space="preserve">Zhou W, Laird PW, &amp; Shen H (2017) Comprehensive characterization, annotation and innovative use of Infinium DNA methylation BeadChip probes. </w:t>
      </w:r>
      <w:r w:rsidRPr="00A96C44">
        <w:rPr>
          <w:i/>
        </w:rPr>
        <w:t>Nucleic Acids Res</w:t>
      </w:r>
      <w:r w:rsidRPr="00A96C44">
        <w:t xml:space="preserve"> 45(4):e22.</w:t>
      </w:r>
    </w:p>
    <w:p w14:paraId="207B4E2A" w14:textId="77777777" w:rsidR="00A96C44" w:rsidRPr="00A96C44" w:rsidRDefault="00A96C44" w:rsidP="00A96C44">
      <w:pPr>
        <w:pStyle w:val="EndNoteBibliography"/>
        <w:ind w:left="720" w:hanging="720"/>
      </w:pPr>
      <w:r w:rsidRPr="00A96C44">
        <w:t>86.</w:t>
      </w:r>
      <w:r w:rsidRPr="00A96C44">
        <w:tab/>
        <w:t>Teschendorff AE</w:t>
      </w:r>
      <w:r w:rsidRPr="00A96C44">
        <w:rPr>
          <w:i/>
        </w:rPr>
        <w:t>, et al.</w:t>
      </w:r>
      <w:r w:rsidRPr="00A96C44">
        <w:t xml:space="preserve"> (2013) A beta-mixture quantile normalization method for correcting probe design bias in Illumina Infinium 450 k DNA methylation data. </w:t>
      </w:r>
      <w:r w:rsidRPr="00A96C44">
        <w:rPr>
          <w:i/>
        </w:rPr>
        <w:t>Bioinformatics</w:t>
      </w:r>
      <w:r w:rsidRPr="00A96C44">
        <w:t xml:space="preserve"> 29(2):189-196.</w:t>
      </w:r>
    </w:p>
    <w:p w14:paraId="7DBF26C0" w14:textId="77777777" w:rsidR="00A96C44" w:rsidRPr="00A96C44" w:rsidRDefault="00A96C44" w:rsidP="00A96C44">
      <w:pPr>
        <w:pStyle w:val="EndNoteBibliography"/>
        <w:ind w:left="720" w:hanging="720"/>
      </w:pPr>
      <w:r w:rsidRPr="00A96C44">
        <w:lastRenderedPageBreak/>
        <w:t>87.</w:t>
      </w:r>
      <w:r w:rsidRPr="00A96C44">
        <w:tab/>
        <w:t xml:space="preserve">Pomaznoy M, Ha B, &amp; Peters B (2018) GOnet: a tool for interactive Gene Ontology analysis. </w:t>
      </w:r>
      <w:r w:rsidRPr="00A96C44">
        <w:rPr>
          <w:i/>
        </w:rPr>
        <w:t>BMC Bioinformatics</w:t>
      </w:r>
      <w:r w:rsidRPr="00A96C44">
        <w:t xml:space="preserve"> 19(1):470.</w:t>
      </w:r>
    </w:p>
    <w:p w14:paraId="6303FF87" w14:textId="77777777" w:rsidR="00A96C44" w:rsidRPr="00A96C44" w:rsidRDefault="00A96C44" w:rsidP="00A96C44">
      <w:pPr>
        <w:pStyle w:val="EndNoteBibliography"/>
        <w:ind w:left="720" w:hanging="720"/>
      </w:pPr>
      <w:r w:rsidRPr="00A96C44">
        <w:t>88.</w:t>
      </w:r>
      <w:r w:rsidRPr="00A96C44">
        <w:tab/>
        <w:t>Cindrova-Davies T</w:t>
      </w:r>
      <w:r w:rsidRPr="00A96C44">
        <w:rPr>
          <w:i/>
        </w:rPr>
        <w:t>, et al.</w:t>
      </w:r>
      <w:r w:rsidRPr="00A96C44">
        <w:t xml:space="preserve"> (2007) Oxidative Stress, Gene Expression, and Protein Changes Induced in the Human Placenta during Labor. </w:t>
      </w:r>
      <w:r w:rsidRPr="00A96C44">
        <w:rPr>
          <w:i/>
        </w:rPr>
        <w:t>Am J Pathol</w:t>
      </w:r>
      <w:r w:rsidRPr="00A96C44">
        <w:t xml:space="preserve"> 171:1168-1179.</w:t>
      </w:r>
    </w:p>
    <w:p w14:paraId="548248E4" w14:textId="77777777" w:rsidR="00A96C44" w:rsidRPr="00A96C44" w:rsidRDefault="00A96C44" w:rsidP="00A96C44">
      <w:pPr>
        <w:pStyle w:val="EndNoteBibliography"/>
        <w:ind w:left="720" w:hanging="720"/>
      </w:pPr>
      <w:r w:rsidRPr="00A96C44">
        <w:t>89.</w:t>
      </w:r>
      <w:r w:rsidRPr="00A96C44">
        <w:tab/>
        <w:t>Cindrova-Davies T</w:t>
      </w:r>
      <w:r w:rsidRPr="00A96C44">
        <w:rPr>
          <w:i/>
        </w:rPr>
        <w:t>, et al.</w:t>
      </w:r>
      <w:r w:rsidRPr="00A96C44">
        <w:t xml:space="preserve"> (2007) Oxidative stress, gene expression, and protein changes induced in the human placenta during labor. </w:t>
      </w:r>
      <w:r w:rsidRPr="00A96C44">
        <w:rPr>
          <w:i/>
        </w:rPr>
        <w:t>Am J Pathol</w:t>
      </w:r>
      <w:r w:rsidRPr="00A96C44">
        <w:t xml:space="preserve"> 171(4):1168-1179.</w:t>
      </w:r>
    </w:p>
    <w:p w14:paraId="27EDB4EF" w14:textId="2B6ECB84" w:rsidR="00CD0474" w:rsidRDefault="00554AB2">
      <w:pPr>
        <w:jc w:val="both"/>
      </w:pPr>
      <w:r>
        <w:fldChar w:fldCharType="end"/>
      </w:r>
    </w:p>
    <w:sectPr w:rsidR="00CD0474" w:rsidSect="005D3A5B">
      <w:footerReference w:type="even" r:id="rId11"/>
      <w:footerReference w:type="default" r:id="rId12"/>
      <w:pgSz w:w="11906" w:h="16838"/>
      <w:pgMar w:top="1440" w:right="1440" w:bottom="1440" w:left="1440" w:header="709" w:footer="709" w:gutter="0"/>
      <w:lnNumType w:countBy="5" w:restart="continuous"/>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60CF0" w16cex:dateUtc="2020-06-06T11:39:00Z"/>
  <w16cex:commentExtensible w16cex:durableId="227A6A9D" w16cex:dateUtc="2020-05-28T15:51:00Z"/>
  <w16cex:commentExtensible w16cex:durableId="227A6DB2" w16cex:dateUtc="2020-05-28T16:04:00Z"/>
  <w16cex:commentExtensible w16cex:durableId="227A6FF3" w16cex:dateUtc="2020-05-28T16:14:00Z"/>
  <w16cex:commentExtensible w16cex:durableId="227A7065" w16cex:dateUtc="2020-05-28T16:16:00Z"/>
  <w16cex:commentExtensible w16cex:durableId="227A7205" w16cex:dateUtc="2020-05-28T16:23:00Z"/>
  <w16cex:commentExtensible w16cex:durableId="227A7BBF" w16cex:dateUtc="2020-05-28T17:04:00Z"/>
  <w16cex:commentExtensible w16cex:durableId="227A7C57" w16cex:dateUtc="2020-05-28T17:07:00Z"/>
  <w16cex:commentExtensible w16cex:durableId="227A7DF9" w16cex:dateUtc="2020-05-28T17:14:00Z"/>
  <w16cex:commentExtensible w16cex:durableId="227A7FA1" w16cex:dateUtc="2020-05-28T17:21:00Z"/>
  <w16cex:commentExtensible w16cex:durableId="227A816B" w16cex:dateUtc="2020-05-28T17:28:00Z"/>
  <w16cex:commentExtensible w16cex:durableId="227A821C" w16cex:dateUtc="2020-05-28T17:31:00Z"/>
  <w16cex:commentExtensible w16cex:durableId="227A848E" w16cex:dateUtc="2020-05-28T17:42:00Z"/>
  <w16cex:commentExtensible w16cex:durableId="227F731C" w16cex:dateUtc="2020-06-01T11:29:00Z"/>
  <w16cex:commentExtensible w16cex:durableId="227A84D3" w16cex:dateUtc="2020-05-28T17:43:00Z"/>
  <w16cex:commentExtensible w16cex:durableId="227A8545" w16cex:dateUtc="2020-05-28T17:45:00Z"/>
  <w16cex:commentExtensible w16cex:durableId="227F7BA8" w16cex:dateUtc="2020-06-01T12:05:00Z"/>
  <w16cex:commentExtensible w16cex:durableId="228100E8" w16cex:dateUtc="2020-06-02T15:46:00Z"/>
  <w16cex:commentExtensible w16cex:durableId="228109C1" w16cex:dateUtc="2020-06-02T16:24:00Z"/>
  <w16cex:commentExtensible w16cex:durableId="22810DB4" w16cex:dateUtc="2020-06-02T16:41:00Z"/>
  <w16cex:commentExtensible w16cex:durableId="228118B3" w16cex:dateUtc="2020-06-02T17:28:00Z"/>
  <w16cex:commentExtensible w16cex:durableId="22811B16" w16cex:dateUtc="2020-06-02T17:38:00Z"/>
  <w16cex:commentExtensible w16cex:durableId="22811E26" w16cex:dateUtc="2020-06-02T17:51:00Z"/>
  <w16cex:commentExtensible w16cex:durableId="22811DC5" w16cex:dateUtc="2020-06-02T17:49:00Z"/>
  <w16cex:commentExtensible w16cex:durableId="2282375B" w16cex:dateUtc="2020-06-03T13:51:00Z"/>
  <w16cex:commentExtensible w16cex:durableId="22811ECD" w16cex:dateUtc="2020-06-02T17:54:00Z"/>
  <w16cex:commentExtensible w16cex:durableId="2282380C" w16cex:dateUtc="2020-06-03T13:54:00Z"/>
  <w16cex:commentExtensible w16cex:durableId="22812048" w16cex:dateUtc="2020-06-02T18:00:00Z"/>
  <w16cex:commentExtensible w16cex:durableId="228246E2" w16cex:dateUtc="2020-06-03T14:57:00Z"/>
  <w16cex:commentExtensible w16cex:durableId="2283B478" w16cex:dateUtc="2020-06-04T16:57:00Z"/>
  <w16cex:commentExtensible w16cex:durableId="2282443A" w16cex:dateUtc="2020-06-03T14:46:00Z"/>
  <w16cex:commentExtensible w16cex:durableId="228244D6" w16cex:dateUtc="2020-06-03T14:48:00Z"/>
  <w16cex:commentExtensible w16cex:durableId="2283B710" w16cex:dateUtc="2020-06-04T17:08:00Z"/>
  <w16cex:commentExtensible w16cex:durableId="22824875" w16cex:dateUtc="2020-06-03T15:04:00Z"/>
  <w16cex:commentExtensible w16cex:durableId="22824B88" w16cex:dateUtc="2020-06-03T15:17:00Z"/>
  <w16cex:commentExtensible w16cex:durableId="2285F7D7" w16cex:dateUtc="2020-06-06T10:09:00Z"/>
  <w16cex:commentExtensible w16cex:durableId="228602AA" w16cex:dateUtc="2020-06-06T10:55:00Z"/>
  <w16cex:commentExtensible w16cex:durableId="2286039B" w16cex:dateUtc="2020-06-06T10:59:00Z"/>
  <w16cex:commentExtensible w16cex:durableId="22860523" w16cex:dateUtc="2020-06-06T11:05:00Z"/>
  <w16cex:commentExtensible w16cex:durableId="228606ED" w16cex:dateUtc="2020-06-06T11:13:00Z"/>
  <w16cex:commentExtensible w16cex:durableId="22860723" w16cex:dateUtc="2020-06-06T11:14:00Z"/>
  <w16cex:commentExtensible w16cex:durableId="22860951" w16cex:dateUtc="2020-06-06T11:23:00Z"/>
  <w16cex:commentExtensible w16cex:durableId="228609BF" w16cex:dateUtc="2020-06-06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C08F4" w16cid:durableId="22AC9268"/>
  <w16cid:commentId w16cid:paraId="349E98A4" w16cid:durableId="22AC9325"/>
  <w16cid:commentId w16cid:paraId="187C9C2D" w16cid:durableId="22AC9379"/>
  <w16cid:commentId w16cid:paraId="2E0C91A8" w16cid:durableId="22AC952C"/>
  <w16cid:commentId w16cid:paraId="124795BB" w16cid:durableId="22AC9710"/>
  <w16cid:commentId w16cid:paraId="1743F262" w16cid:durableId="22AC9724"/>
  <w16cid:commentId w16cid:paraId="0B7F9913" w16cid:durableId="22AC9BE6"/>
  <w16cid:commentId w16cid:paraId="5848256C" w16cid:durableId="22AB4D0D"/>
  <w16cid:commentId w16cid:paraId="37136C47" w16cid:durableId="22A87728"/>
  <w16cid:commentId w16cid:paraId="0D5F65C1" w16cid:durableId="22A8804B"/>
  <w16cid:commentId w16cid:paraId="73A81A00" w16cid:durableId="22AB4D10"/>
  <w16cid:commentId w16cid:paraId="42BBA1AC" w16cid:durableId="22ACA66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01222" w14:textId="77777777" w:rsidR="005B4676" w:rsidRDefault="005B4676" w:rsidP="00244307">
      <w:r>
        <w:separator/>
      </w:r>
    </w:p>
  </w:endnote>
  <w:endnote w:type="continuationSeparator" w:id="0">
    <w:p w14:paraId="30E88D6E" w14:textId="77777777" w:rsidR="005B4676" w:rsidRDefault="005B4676" w:rsidP="0024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0" w:author="D Steve Charnock-Jones" w:date="2020-02-15T13:29:00Z"/>
  <w:sdt>
    <w:sdtPr>
      <w:rPr>
        <w:rStyle w:val="PageNumber"/>
      </w:rPr>
      <w:id w:val="-801611489"/>
      <w:docPartObj>
        <w:docPartGallery w:val="Page Numbers (Bottom of Page)"/>
        <w:docPartUnique/>
      </w:docPartObj>
    </w:sdtPr>
    <w:sdtContent>
      <w:customXmlInsRangeEnd w:id="20"/>
      <w:p w14:paraId="737F35E6" w14:textId="29591024" w:rsidR="00AB7E07" w:rsidRDefault="00AB7E07" w:rsidP="009A255A">
        <w:pPr>
          <w:pStyle w:val="Footer"/>
          <w:framePr w:wrap="none" w:vAnchor="text" w:hAnchor="margin" w:xAlign="right" w:y="1"/>
          <w:rPr>
            <w:ins w:id="21" w:author="D Steve Charnock-Jones" w:date="2020-02-15T13:29:00Z"/>
            <w:rStyle w:val="PageNumber"/>
          </w:rPr>
        </w:pPr>
        <w:ins w:id="22" w:author="D Steve Charnock-Jones" w:date="2020-02-15T13:29:00Z">
          <w:r>
            <w:rPr>
              <w:rStyle w:val="PageNumber"/>
            </w:rPr>
            <w:fldChar w:fldCharType="begin"/>
          </w:r>
          <w:r>
            <w:rPr>
              <w:rStyle w:val="PageNumber"/>
            </w:rPr>
            <w:instrText xml:space="preserve"> PAGE </w:instrText>
          </w:r>
          <w:r>
            <w:rPr>
              <w:rStyle w:val="PageNumber"/>
            </w:rPr>
            <w:fldChar w:fldCharType="end"/>
          </w:r>
        </w:ins>
      </w:p>
      <w:customXmlInsRangeStart w:id="23" w:author="D Steve Charnock-Jones" w:date="2020-02-15T13:29:00Z"/>
    </w:sdtContent>
  </w:sdt>
  <w:customXmlInsRangeEnd w:id="23"/>
  <w:p w14:paraId="4A9C914E" w14:textId="77777777" w:rsidR="00AB7E07" w:rsidRDefault="00AB7E07">
    <w:pPr>
      <w:pStyle w:val="Footer"/>
      <w:ind w:right="360"/>
      <w:pPrChange w:id="24" w:author="D Steve Charnock-Jones" w:date="2020-02-15T13:29:00Z">
        <w:pPr>
          <w:pStyle w:val="Footer"/>
        </w:pPr>
      </w:pPrChan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5" w:author="D Steve Charnock-Jones" w:date="2020-02-15T13:29:00Z"/>
  <w:sdt>
    <w:sdtPr>
      <w:rPr>
        <w:rStyle w:val="PageNumber"/>
      </w:rPr>
      <w:id w:val="-1727993690"/>
      <w:docPartObj>
        <w:docPartGallery w:val="Page Numbers (Bottom of Page)"/>
        <w:docPartUnique/>
      </w:docPartObj>
    </w:sdtPr>
    <w:sdtContent>
      <w:customXmlInsRangeEnd w:id="25"/>
      <w:p w14:paraId="0D8B189A" w14:textId="14B79209" w:rsidR="00AB7E07" w:rsidRDefault="00AB7E07" w:rsidP="009A255A">
        <w:pPr>
          <w:pStyle w:val="Footer"/>
          <w:framePr w:wrap="none" w:vAnchor="text" w:hAnchor="margin" w:xAlign="right" w:y="1"/>
          <w:rPr>
            <w:ins w:id="26" w:author="D Steve Charnock-Jones" w:date="2020-02-15T13:29:00Z"/>
            <w:rStyle w:val="PageNumber"/>
          </w:rPr>
        </w:pPr>
        <w:ins w:id="27" w:author="D Steve Charnock-Jones" w:date="2020-02-15T13:29:00Z">
          <w:r>
            <w:rPr>
              <w:rStyle w:val="PageNumber"/>
            </w:rPr>
            <w:fldChar w:fldCharType="begin"/>
          </w:r>
          <w:r>
            <w:rPr>
              <w:rStyle w:val="PageNumber"/>
            </w:rPr>
            <w:instrText xml:space="preserve"> PAGE </w:instrText>
          </w:r>
        </w:ins>
        <w:r>
          <w:rPr>
            <w:rStyle w:val="PageNumber"/>
          </w:rPr>
          <w:fldChar w:fldCharType="separate"/>
        </w:r>
        <w:r w:rsidR="00D56279">
          <w:rPr>
            <w:rStyle w:val="PageNumber"/>
            <w:noProof/>
          </w:rPr>
          <w:t>23</w:t>
        </w:r>
        <w:ins w:id="28" w:author="D Steve Charnock-Jones" w:date="2020-02-15T13:29:00Z">
          <w:r>
            <w:rPr>
              <w:rStyle w:val="PageNumber"/>
            </w:rPr>
            <w:fldChar w:fldCharType="end"/>
          </w:r>
        </w:ins>
      </w:p>
      <w:customXmlInsRangeStart w:id="29" w:author="D Steve Charnock-Jones" w:date="2020-02-15T13:29:00Z"/>
    </w:sdtContent>
  </w:sdt>
  <w:customXmlInsRangeEnd w:id="29"/>
  <w:p w14:paraId="396FB54D" w14:textId="77777777" w:rsidR="00AB7E07" w:rsidRDefault="00AB7E07" w:rsidP="00E844AA">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BBF58" w14:textId="77777777" w:rsidR="005B4676" w:rsidRDefault="005B4676" w:rsidP="00244307">
      <w:r>
        <w:separator/>
      </w:r>
    </w:p>
  </w:footnote>
  <w:footnote w:type="continuationSeparator" w:id="0">
    <w:p w14:paraId="517E969B" w14:textId="77777777" w:rsidR="005B4676" w:rsidRDefault="005B4676" w:rsidP="002443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4583"/>
    <w:multiLevelType w:val="multilevel"/>
    <w:tmpl w:val="DD0A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25C9E"/>
    <w:multiLevelType w:val="multilevel"/>
    <w:tmpl w:val="D94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124C8"/>
    <w:multiLevelType w:val="multilevel"/>
    <w:tmpl w:val="A9E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527BA"/>
    <w:multiLevelType w:val="multilevel"/>
    <w:tmpl w:val="8EA8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50A25"/>
    <w:multiLevelType w:val="hybridMultilevel"/>
    <w:tmpl w:val="693CAAA0"/>
    <w:lvl w:ilvl="0" w:tplc="1460FB3A">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E603D"/>
    <w:multiLevelType w:val="multilevel"/>
    <w:tmpl w:val="A83A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B631F"/>
    <w:multiLevelType w:val="multilevel"/>
    <w:tmpl w:val="E438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25EFE"/>
    <w:multiLevelType w:val="multilevel"/>
    <w:tmpl w:val="EF7A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D788F"/>
    <w:multiLevelType w:val="multilevel"/>
    <w:tmpl w:val="916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04B51"/>
    <w:multiLevelType w:val="hybridMultilevel"/>
    <w:tmpl w:val="AAEE1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453845"/>
    <w:multiLevelType w:val="hybridMultilevel"/>
    <w:tmpl w:val="B70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A63117"/>
    <w:multiLevelType w:val="hybridMultilevel"/>
    <w:tmpl w:val="11BA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B0250A"/>
    <w:multiLevelType w:val="multilevel"/>
    <w:tmpl w:val="6EA2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B66A9"/>
    <w:multiLevelType w:val="multilevel"/>
    <w:tmpl w:val="4FAE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1084A"/>
    <w:multiLevelType w:val="multilevel"/>
    <w:tmpl w:val="65F62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2A364F"/>
    <w:multiLevelType w:val="hybridMultilevel"/>
    <w:tmpl w:val="5EB4B0CA"/>
    <w:lvl w:ilvl="0" w:tplc="CBE80CD0">
      <w:start w:val="1"/>
      <w:numFmt w:val="bullet"/>
      <w:lvlText w:val=""/>
      <w:lvlJc w:val="left"/>
      <w:pPr>
        <w:tabs>
          <w:tab w:val="num" w:pos="720"/>
        </w:tabs>
        <w:ind w:left="720" w:hanging="360"/>
      </w:pPr>
      <w:rPr>
        <w:rFonts w:ascii="Wingdings" w:hAnsi="Wingdings" w:hint="default"/>
      </w:rPr>
    </w:lvl>
    <w:lvl w:ilvl="1" w:tplc="D0FABB72" w:tentative="1">
      <w:start w:val="1"/>
      <w:numFmt w:val="bullet"/>
      <w:lvlText w:val=""/>
      <w:lvlJc w:val="left"/>
      <w:pPr>
        <w:tabs>
          <w:tab w:val="num" w:pos="1440"/>
        </w:tabs>
        <w:ind w:left="1440" w:hanging="360"/>
      </w:pPr>
      <w:rPr>
        <w:rFonts w:ascii="Wingdings" w:hAnsi="Wingdings" w:hint="default"/>
      </w:rPr>
    </w:lvl>
    <w:lvl w:ilvl="2" w:tplc="B5BA4798" w:tentative="1">
      <w:start w:val="1"/>
      <w:numFmt w:val="bullet"/>
      <w:lvlText w:val=""/>
      <w:lvlJc w:val="left"/>
      <w:pPr>
        <w:tabs>
          <w:tab w:val="num" w:pos="2160"/>
        </w:tabs>
        <w:ind w:left="2160" w:hanging="360"/>
      </w:pPr>
      <w:rPr>
        <w:rFonts w:ascii="Wingdings" w:hAnsi="Wingdings" w:hint="default"/>
      </w:rPr>
    </w:lvl>
    <w:lvl w:ilvl="3" w:tplc="FA36AC0A" w:tentative="1">
      <w:start w:val="1"/>
      <w:numFmt w:val="bullet"/>
      <w:lvlText w:val=""/>
      <w:lvlJc w:val="left"/>
      <w:pPr>
        <w:tabs>
          <w:tab w:val="num" w:pos="2880"/>
        </w:tabs>
        <w:ind w:left="2880" w:hanging="360"/>
      </w:pPr>
      <w:rPr>
        <w:rFonts w:ascii="Wingdings" w:hAnsi="Wingdings" w:hint="default"/>
      </w:rPr>
    </w:lvl>
    <w:lvl w:ilvl="4" w:tplc="91A29B6E" w:tentative="1">
      <w:start w:val="1"/>
      <w:numFmt w:val="bullet"/>
      <w:lvlText w:val=""/>
      <w:lvlJc w:val="left"/>
      <w:pPr>
        <w:tabs>
          <w:tab w:val="num" w:pos="3600"/>
        </w:tabs>
        <w:ind w:left="3600" w:hanging="360"/>
      </w:pPr>
      <w:rPr>
        <w:rFonts w:ascii="Wingdings" w:hAnsi="Wingdings" w:hint="default"/>
      </w:rPr>
    </w:lvl>
    <w:lvl w:ilvl="5" w:tplc="4B4AD7A0" w:tentative="1">
      <w:start w:val="1"/>
      <w:numFmt w:val="bullet"/>
      <w:lvlText w:val=""/>
      <w:lvlJc w:val="left"/>
      <w:pPr>
        <w:tabs>
          <w:tab w:val="num" w:pos="4320"/>
        </w:tabs>
        <w:ind w:left="4320" w:hanging="360"/>
      </w:pPr>
      <w:rPr>
        <w:rFonts w:ascii="Wingdings" w:hAnsi="Wingdings" w:hint="default"/>
      </w:rPr>
    </w:lvl>
    <w:lvl w:ilvl="6" w:tplc="BCBE3C26" w:tentative="1">
      <w:start w:val="1"/>
      <w:numFmt w:val="bullet"/>
      <w:lvlText w:val=""/>
      <w:lvlJc w:val="left"/>
      <w:pPr>
        <w:tabs>
          <w:tab w:val="num" w:pos="5040"/>
        </w:tabs>
        <w:ind w:left="5040" w:hanging="360"/>
      </w:pPr>
      <w:rPr>
        <w:rFonts w:ascii="Wingdings" w:hAnsi="Wingdings" w:hint="default"/>
      </w:rPr>
    </w:lvl>
    <w:lvl w:ilvl="7" w:tplc="D58A8A10" w:tentative="1">
      <w:start w:val="1"/>
      <w:numFmt w:val="bullet"/>
      <w:lvlText w:val=""/>
      <w:lvlJc w:val="left"/>
      <w:pPr>
        <w:tabs>
          <w:tab w:val="num" w:pos="5760"/>
        </w:tabs>
        <w:ind w:left="5760" w:hanging="360"/>
      </w:pPr>
      <w:rPr>
        <w:rFonts w:ascii="Wingdings" w:hAnsi="Wingdings" w:hint="default"/>
      </w:rPr>
    </w:lvl>
    <w:lvl w:ilvl="8" w:tplc="F9B8B0F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ED1983"/>
    <w:multiLevelType w:val="multilevel"/>
    <w:tmpl w:val="B7F4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7"/>
  </w:num>
  <w:num w:numId="4">
    <w:abstractNumId w:val="5"/>
  </w:num>
  <w:num w:numId="5">
    <w:abstractNumId w:val="4"/>
  </w:num>
  <w:num w:numId="6">
    <w:abstractNumId w:val="0"/>
  </w:num>
  <w:num w:numId="7">
    <w:abstractNumId w:val="1"/>
  </w:num>
  <w:num w:numId="8">
    <w:abstractNumId w:val="12"/>
  </w:num>
  <w:num w:numId="9">
    <w:abstractNumId w:val="8"/>
  </w:num>
  <w:num w:numId="10">
    <w:abstractNumId w:val="16"/>
  </w:num>
  <w:num w:numId="11">
    <w:abstractNumId w:val="13"/>
  </w:num>
  <w:num w:numId="12">
    <w:abstractNumId w:val="3"/>
  </w:num>
  <w:num w:numId="13">
    <w:abstractNumId w:val="2"/>
  </w:num>
  <w:num w:numId="14">
    <w:abstractNumId w:val="6"/>
  </w:num>
  <w:num w:numId="15">
    <w:abstractNumId w:val="11"/>
  </w:num>
  <w:num w:numId="16">
    <w:abstractNumId w:val="10"/>
  </w:num>
  <w:num w:numId="17">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 Steve Charnock-Jones">
    <w15:presenceInfo w15:providerId="AD" w15:userId="S::dscj1@medschl.cam.ac.uk::c07efc36-04e2-4ae6-b09c-c94d80e52e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fv0p229szrt2eewfrv2xdyf0rt2v0rvrzs&quot;&gt;atheroangio-Converted&lt;record-ids&gt;&lt;item&gt;605&lt;/item&gt;&lt;item&gt;620&lt;/item&gt;&lt;item&gt;626&lt;/item&gt;&lt;item&gt;644&lt;/item&gt;&lt;item&gt;837&lt;/item&gt;&lt;item&gt;862&lt;/item&gt;&lt;item&gt;868&lt;/item&gt;&lt;item&gt;891&lt;/item&gt;&lt;item&gt;904&lt;/item&gt;&lt;item&gt;905&lt;/item&gt;&lt;item&gt;907&lt;/item&gt;&lt;item&gt;908&lt;/item&gt;&lt;item&gt;910&lt;/item&gt;&lt;item&gt;911&lt;/item&gt;&lt;item&gt;912&lt;/item&gt;&lt;item&gt;913&lt;/item&gt;&lt;item&gt;914&lt;/item&gt;&lt;item&gt;915&lt;/item&gt;&lt;item&gt;916&lt;/item&gt;&lt;item&gt;917&lt;/item&gt;&lt;item&gt;919&lt;/item&gt;&lt;item&gt;920&lt;/item&gt;&lt;item&gt;921&lt;/item&gt;&lt;item&gt;922&lt;/item&gt;&lt;item&gt;923&lt;/item&gt;&lt;item&gt;924&lt;/item&gt;&lt;item&gt;925&lt;/item&gt;&lt;item&gt;926&lt;/item&gt;&lt;item&gt;927&lt;/item&gt;&lt;item&gt;928&lt;/item&gt;&lt;item&gt;929&lt;/item&gt;&lt;item&gt;930&lt;/item&gt;&lt;item&gt;931&lt;/item&gt;&lt;item&gt;932&lt;/item&gt;&lt;item&gt;933&lt;/item&gt;&lt;item&gt;934&lt;/item&gt;&lt;item&gt;935&lt;/item&gt;&lt;item&gt;936&lt;/item&gt;&lt;item&gt;937&lt;/item&gt;&lt;item&gt;938&lt;/item&gt;&lt;item&gt;941&lt;/item&gt;&lt;item&gt;942&lt;/item&gt;&lt;item&gt;943&lt;/item&gt;&lt;item&gt;945&lt;/item&gt;&lt;item&gt;946&lt;/item&gt;&lt;item&gt;947&lt;/item&gt;&lt;item&gt;948&lt;/item&gt;&lt;item&gt;949&lt;/item&gt;&lt;item&gt;951&lt;/item&gt;&lt;item&gt;953&lt;/item&gt;&lt;item&gt;954&lt;/item&gt;&lt;item&gt;955&lt;/item&gt;&lt;item&gt;957&lt;/item&gt;&lt;item&gt;958&lt;/item&gt;&lt;item&gt;959&lt;/item&gt;&lt;item&gt;960&lt;/item&gt;&lt;item&gt;962&lt;/item&gt;&lt;item&gt;963&lt;/item&gt;&lt;item&gt;964&lt;/item&gt;&lt;item&gt;965&lt;/item&gt;&lt;item&gt;966&lt;/item&gt;&lt;item&gt;969&lt;/item&gt;&lt;item&gt;970&lt;/item&gt;&lt;item&gt;971&lt;/item&gt;&lt;item&gt;972&lt;/item&gt;&lt;item&gt;977&lt;/item&gt;&lt;item&gt;983&lt;/item&gt;&lt;item&gt;984&lt;/item&gt;&lt;item&gt;985&lt;/item&gt;&lt;item&gt;986&lt;/item&gt;&lt;item&gt;987&lt;/item&gt;&lt;item&gt;988&lt;/item&gt;&lt;item&gt;989&lt;/item&gt;&lt;item&gt;991&lt;/item&gt;&lt;item&gt;1001&lt;/item&gt;&lt;item&gt;1002&lt;/item&gt;&lt;item&gt;1003&lt;/item&gt;&lt;item&gt;1004&lt;/item&gt;&lt;item&gt;1005&lt;/item&gt;&lt;item&gt;1006&lt;/item&gt;&lt;item&gt;1008&lt;/item&gt;&lt;item&gt;1009&lt;/item&gt;&lt;item&gt;1010&lt;/item&gt;&lt;item&gt;1011&lt;/item&gt;&lt;item&gt;1012&lt;/item&gt;&lt;/record-ids&gt;&lt;/item&gt;&lt;/Libraries&gt;"/>
  </w:docVars>
  <w:rsids>
    <w:rsidRoot w:val="001F0750"/>
    <w:rsid w:val="00007C2F"/>
    <w:rsid w:val="00010C2E"/>
    <w:rsid w:val="00013ABE"/>
    <w:rsid w:val="000156FE"/>
    <w:rsid w:val="00016159"/>
    <w:rsid w:val="0002170A"/>
    <w:rsid w:val="000273AA"/>
    <w:rsid w:val="00030837"/>
    <w:rsid w:val="000322B6"/>
    <w:rsid w:val="00034569"/>
    <w:rsid w:val="0003689F"/>
    <w:rsid w:val="00052DC1"/>
    <w:rsid w:val="000558D2"/>
    <w:rsid w:val="000562F2"/>
    <w:rsid w:val="000628B7"/>
    <w:rsid w:val="00065E4A"/>
    <w:rsid w:val="000674DC"/>
    <w:rsid w:val="0006779C"/>
    <w:rsid w:val="000709E8"/>
    <w:rsid w:val="00071828"/>
    <w:rsid w:val="000736D7"/>
    <w:rsid w:val="00075363"/>
    <w:rsid w:val="0007694A"/>
    <w:rsid w:val="000801D6"/>
    <w:rsid w:val="000827CD"/>
    <w:rsid w:val="00084577"/>
    <w:rsid w:val="00085B10"/>
    <w:rsid w:val="000877D6"/>
    <w:rsid w:val="00092813"/>
    <w:rsid w:val="000B0FDB"/>
    <w:rsid w:val="000B3C43"/>
    <w:rsid w:val="000B3EBB"/>
    <w:rsid w:val="000C16A1"/>
    <w:rsid w:val="000C4DF7"/>
    <w:rsid w:val="000C5F2B"/>
    <w:rsid w:val="000E008B"/>
    <w:rsid w:val="000E175B"/>
    <w:rsid w:val="000E2D9C"/>
    <w:rsid w:val="000E4444"/>
    <w:rsid w:val="000E482D"/>
    <w:rsid w:val="000F3B75"/>
    <w:rsid w:val="000F6ADA"/>
    <w:rsid w:val="000F7DE8"/>
    <w:rsid w:val="001059BC"/>
    <w:rsid w:val="001062BC"/>
    <w:rsid w:val="00111976"/>
    <w:rsid w:val="00114582"/>
    <w:rsid w:val="001243E0"/>
    <w:rsid w:val="00124907"/>
    <w:rsid w:val="00125979"/>
    <w:rsid w:val="001327FC"/>
    <w:rsid w:val="001342AE"/>
    <w:rsid w:val="00141745"/>
    <w:rsid w:val="0014361F"/>
    <w:rsid w:val="00145586"/>
    <w:rsid w:val="00147609"/>
    <w:rsid w:val="0015165F"/>
    <w:rsid w:val="00151F99"/>
    <w:rsid w:val="001538CE"/>
    <w:rsid w:val="00153C18"/>
    <w:rsid w:val="001540CF"/>
    <w:rsid w:val="001540DA"/>
    <w:rsid w:val="00154714"/>
    <w:rsid w:val="00154A68"/>
    <w:rsid w:val="0016536F"/>
    <w:rsid w:val="00172E1C"/>
    <w:rsid w:val="001736DD"/>
    <w:rsid w:val="00180D50"/>
    <w:rsid w:val="0018154D"/>
    <w:rsid w:val="00190CF7"/>
    <w:rsid w:val="001A1083"/>
    <w:rsid w:val="001A3A25"/>
    <w:rsid w:val="001A3B2D"/>
    <w:rsid w:val="001A57B5"/>
    <w:rsid w:val="001B107F"/>
    <w:rsid w:val="001B383E"/>
    <w:rsid w:val="001B5878"/>
    <w:rsid w:val="001C2D52"/>
    <w:rsid w:val="001C3CB3"/>
    <w:rsid w:val="001C428E"/>
    <w:rsid w:val="001C4B9E"/>
    <w:rsid w:val="001C5A4B"/>
    <w:rsid w:val="001D1D83"/>
    <w:rsid w:val="001D26BA"/>
    <w:rsid w:val="001D5C69"/>
    <w:rsid w:val="001E0F3A"/>
    <w:rsid w:val="001E3037"/>
    <w:rsid w:val="001E4AEE"/>
    <w:rsid w:val="001E74C8"/>
    <w:rsid w:val="001F0750"/>
    <w:rsid w:val="001F20B9"/>
    <w:rsid w:val="001F31F4"/>
    <w:rsid w:val="00200654"/>
    <w:rsid w:val="002039D8"/>
    <w:rsid w:val="00205985"/>
    <w:rsid w:val="00207BD0"/>
    <w:rsid w:val="00211BC7"/>
    <w:rsid w:val="0021271B"/>
    <w:rsid w:val="00215B66"/>
    <w:rsid w:val="0021638F"/>
    <w:rsid w:val="00224BFE"/>
    <w:rsid w:val="00226498"/>
    <w:rsid w:val="002325CC"/>
    <w:rsid w:val="002337F8"/>
    <w:rsid w:val="00236CBB"/>
    <w:rsid w:val="00242AC3"/>
    <w:rsid w:val="00243B8E"/>
    <w:rsid w:val="00243DAD"/>
    <w:rsid w:val="00244307"/>
    <w:rsid w:val="002445CD"/>
    <w:rsid w:val="00250FE0"/>
    <w:rsid w:val="002518AB"/>
    <w:rsid w:val="00252418"/>
    <w:rsid w:val="00252E06"/>
    <w:rsid w:val="002543BB"/>
    <w:rsid w:val="00260A3D"/>
    <w:rsid w:val="00266464"/>
    <w:rsid w:val="002726F7"/>
    <w:rsid w:val="00276F0D"/>
    <w:rsid w:val="002802CF"/>
    <w:rsid w:val="0028260F"/>
    <w:rsid w:val="00286BC7"/>
    <w:rsid w:val="00296A61"/>
    <w:rsid w:val="002A008E"/>
    <w:rsid w:val="002A3E41"/>
    <w:rsid w:val="002A6C4F"/>
    <w:rsid w:val="002A79A5"/>
    <w:rsid w:val="002B5DFD"/>
    <w:rsid w:val="002D0231"/>
    <w:rsid w:val="002D4051"/>
    <w:rsid w:val="002E3807"/>
    <w:rsid w:val="002F12AD"/>
    <w:rsid w:val="00302B00"/>
    <w:rsid w:val="003154BC"/>
    <w:rsid w:val="003209AA"/>
    <w:rsid w:val="00321B81"/>
    <w:rsid w:val="00325B42"/>
    <w:rsid w:val="00330826"/>
    <w:rsid w:val="00333313"/>
    <w:rsid w:val="003336B1"/>
    <w:rsid w:val="003404BE"/>
    <w:rsid w:val="00340728"/>
    <w:rsid w:val="00340CEB"/>
    <w:rsid w:val="003430F8"/>
    <w:rsid w:val="0034596B"/>
    <w:rsid w:val="00353926"/>
    <w:rsid w:val="00354CA3"/>
    <w:rsid w:val="0035599C"/>
    <w:rsid w:val="003570FD"/>
    <w:rsid w:val="00357E67"/>
    <w:rsid w:val="00361FD9"/>
    <w:rsid w:val="00366AC7"/>
    <w:rsid w:val="00366AD9"/>
    <w:rsid w:val="0036716F"/>
    <w:rsid w:val="003A31E3"/>
    <w:rsid w:val="003A44E3"/>
    <w:rsid w:val="003B1150"/>
    <w:rsid w:val="003B1CB0"/>
    <w:rsid w:val="003B220F"/>
    <w:rsid w:val="003B7F12"/>
    <w:rsid w:val="003C3EFF"/>
    <w:rsid w:val="003C5EA5"/>
    <w:rsid w:val="003C6BA3"/>
    <w:rsid w:val="003C749F"/>
    <w:rsid w:val="003D08C0"/>
    <w:rsid w:val="003D1336"/>
    <w:rsid w:val="003D3556"/>
    <w:rsid w:val="003D3C92"/>
    <w:rsid w:val="003D3CE2"/>
    <w:rsid w:val="003D4243"/>
    <w:rsid w:val="003D5250"/>
    <w:rsid w:val="003D69D7"/>
    <w:rsid w:val="003E33BB"/>
    <w:rsid w:val="003E3473"/>
    <w:rsid w:val="003F000C"/>
    <w:rsid w:val="003F5F4E"/>
    <w:rsid w:val="003F7F1D"/>
    <w:rsid w:val="00401D59"/>
    <w:rsid w:val="00403454"/>
    <w:rsid w:val="004042EA"/>
    <w:rsid w:val="0041353C"/>
    <w:rsid w:val="00422906"/>
    <w:rsid w:val="00422CED"/>
    <w:rsid w:val="00424D45"/>
    <w:rsid w:val="00430315"/>
    <w:rsid w:val="00430E84"/>
    <w:rsid w:val="00432988"/>
    <w:rsid w:val="00441AFC"/>
    <w:rsid w:val="00444B95"/>
    <w:rsid w:val="00444CC7"/>
    <w:rsid w:val="0044601E"/>
    <w:rsid w:val="004462A8"/>
    <w:rsid w:val="0044780E"/>
    <w:rsid w:val="00472518"/>
    <w:rsid w:val="004742C0"/>
    <w:rsid w:val="00480146"/>
    <w:rsid w:val="0048052F"/>
    <w:rsid w:val="00482695"/>
    <w:rsid w:val="0048334E"/>
    <w:rsid w:val="004913F7"/>
    <w:rsid w:val="00492CDA"/>
    <w:rsid w:val="004934AD"/>
    <w:rsid w:val="004935A8"/>
    <w:rsid w:val="004A01C0"/>
    <w:rsid w:val="004A04B5"/>
    <w:rsid w:val="004A09A6"/>
    <w:rsid w:val="004A549C"/>
    <w:rsid w:val="004A5980"/>
    <w:rsid w:val="004A5CB6"/>
    <w:rsid w:val="004A7031"/>
    <w:rsid w:val="004B5148"/>
    <w:rsid w:val="004B6C9D"/>
    <w:rsid w:val="004B6D86"/>
    <w:rsid w:val="004C1664"/>
    <w:rsid w:val="004C173B"/>
    <w:rsid w:val="004C4575"/>
    <w:rsid w:val="004C4CBF"/>
    <w:rsid w:val="004C657E"/>
    <w:rsid w:val="004D0112"/>
    <w:rsid w:val="004D0C0B"/>
    <w:rsid w:val="004D18C7"/>
    <w:rsid w:val="004D75BB"/>
    <w:rsid w:val="004D75CD"/>
    <w:rsid w:val="004E2AE2"/>
    <w:rsid w:val="004E6F6F"/>
    <w:rsid w:val="004F4074"/>
    <w:rsid w:val="004F79BA"/>
    <w:rsid w:val="00501337"/>
    <w:rsid w:val="005029F5"/>
    <w:rsid w:val="00522037"/>
    <w:rsid w:val="00522254"/>
    <w:rsid w:val="00524CC1"/>
    <w:rsid w:val="0053674C"/>
    <w:rsid w:val="00536B46"/>
    <w:rsid w:val="00540866"/>
    <w:rsid w:val="0054303C"/>
    <w:rsid w:val="005438D7"/>
    <w:rsid w:val="00554AB2"/>
    <w:rsid w:val="00555280"/>
    <w:rsid w:val="00557C74"/>
    <w:rsid w:val="005622D2"/>
    <w:rsid w:val="0056478B"/>
    <w:rsid w:val="005678F1"/>
    <w:rsid w:val="005701C1"/>
    <w:rsid w:val="00582191"/>
    <w:rsid w:val="00586F16"/>
    <w:rsid w:val="005925CC"/>
    <w:rsid w:val="00593870"/>
    <w:rsid w:val="005A0381"/>
    <w:rsid w:val="005A264C"/>
    <w:rsid w:val="005A3535"/>
    <w:rsid w:val="005B2572"/>
    <w:rsid w:val="005B3476"/>
    <w:rsid w:val="005B4676"/>
    <w:rsid w:val="005B58A4"/>
    <w:rsid w:val="005B60A9"/>
    <w:rsid w:val="005C0AD6"/>
    <w:rsid w:val="005C3D6F"/>
    <w:rsid w:val="005C56F7"/>
    <w:rsid w:val="005C5FCB"/>
    <w:rsid w:val="005C6C3D"/>
    <w:rsid w:val="005C7ABC"/>
    <w:rsid w:val="005D01B9"/>
    <w:rsid w:val="005D3022"/>
    <w:rsid w:val="005D3A5B"/>
    <w:rsid w:val="005E10BC"/>
    <w:rsid w:val="005E482D"/>
    <w:rsid w:val="005E5B5D"/>
    <w:rsid w:val="005E6F31"/>
    <w:rsid w:val="005F231D"/>
    <w:rsid w:val="005F579B"/>
    <w:rsid w:val="005F6C4B"/>
    <w:rsid w:val="005F7399"/>
    <w:rsid w:val="00601B2A"/>
    <w:rsid w:val="00603E3C"/>
    <w:rsid w:val="00607E29"/>
    <w:rsid w:val="006106E0"/>
    <w:rsid w:val="0061257D"/>
    <w:rsid w:val="0061292B"/>
    <w:rsid w:val="00612D31"/>
    <w:rsid w:val="00613232"/>
    <w:rsid w:val="006141EE"/>
    <w:rsid w:val="006229EF"/>
    <w:rsid w:val="00622A40"/>
    <w:rsid w:val="00634E19"/>
    <w:rsid w:val="00637FA9"/>
    <w:rsid w:val="00641C0A"/>
    <w:rsid w:val="006439E6"/>
    <w:rsid w:val="00644548"/>
    <w:rsid w:val="00644D7D"/>
    <w:rsid w:val="00646F6D"/>
    <w:rsid w:val="006472C3"/>
    <w:rsid w:val="00653272"/>
    <w:rsid w:val="006542B4"/>
    <w:rsid w:val="0066040A"/>
    <w:rsid w:val="006660C9"/>
    <w:rsid w:val="0066768C"/>
    <w:rsid w:val="00673CDC"/>
    <w:rsid w:val="0067658A"/>
    <w:rsid w:val="006809C6"/>
    <w:rsid w:val="00681FE9"/>
    <w:rsid w:val="00682633"/>
    <w:rsid w:val="006917B8"/>
    <w:rsid w:val="00691C12"/>
    <w:rsid w:val="00692EE3"/>
    <w:rsid w:val="006A1005"/>
    <w:rsid w:val="006A79D6"/>
    <w:rsid w:val="006B2519"/>
    <w:rsid w:val="006B592B"/>
    <w:rsid w:val="006B66DD"/>
    <w:rsid w:val="006B768F"/>
    <w:rsid w:val="006C00D9"/>
    <w:rsid w:val="006C3785"/>
    <w:rsid w:val="006C6B52"/>
    <w:rsid w:val="006C7FEC"/>
    <w:rsid w:val="006D2F7B"/>
    <w:rsid w:val="006D54C6"/>
    <w:rsid w:val="006E403C"/>
    <w:rsid w:val="006E469E"/>
    <w:rsid w:val="006E70B0"/>
    <w:rsid w:val="006E7C1D"/>
    <w:rsid w:val="006F6E8A"/>
    <w:rsid w:val="007041F4"/>
    <w:rsid w:val="00705D13"/>
    <w:rsid w:val="0070715D"/>
    <w:rsid w:val="00707D51"/>
    <w:rsid w:val="00710A2C"/>
    <w:rsid w:val="007125FF"/>
    <w:rsid w:val="007145DE"/>
    <w:rsid w:val="00714661"/>
    <w:rsid w:val="00714B9D"/>
    <w:rsid w:val="00714E64"/>
    <w:rsid w:val="007151BA"/>
    <w:rsid w:val="00715B4A"/>
    <w:rsid w:val="00730BE6"/>
    <w:rsid w:val="00731EE8"/>
    <w:rsid w:val="00735A59"/>
    <w:rsid w:val="00737310"/>
    <w:rsid w:val="00737FD5"/>
    <w:rsid w:val="0074083C"/>
    <w:rsid w:val="00742461"/>
    <w:rsid w:val="00744D96"/>
    <w:rsid w:val="00747490"/>
    <w:rsid w:val="00750CC3"/>
    <w:rsid w:val="007515AA"/>
    <w:rsid w:val="00751C8E"/>
    <w:rsid w:val="00757E57"/>
    <w:rsid w:val="00757F66"/>
    <w:rsid w:val="00771EE8"/>
    <w:rsid w:val="00781D46"/>
    <w:rsid w:val="00783DF2"/>
    <w:rsid w:val="007926AB"/>
    <w:rsid w:val="00794722"/>
    <w:rsid w:val="00794E09"/>
    <w:rsid w:val="00795A89"/>
    <w:rsid w:val="007A0831"/>
    <w:rsid w:val="007A1D16"/>
    <w:rsid w:val="007A2658"/>
    <w:rsid w:val="007A2BA2"/>
    <w:rsid w:val="007A57D9"/>
    <w:rsid w:val="007A6A99"/>
    <w:rsid w:val="007B279B"/>
    <w:rsid w:val="007B29B8"/>
    <w:rsid w:val="007B38BD"/>
    <w:rsid w:val="007C30A2"/>
    <w:rsid w:val="007C3658"/>
    <w:rsid w:val="007C4529"/>
    <w:rsid w:val="007C5738"/>
    <w:rsid w:val="007C6E89"/>
    <w:rsid w:val="007D0EB8"/>
    <w:rsid w:val="007D209B"/>
    <w:rsid w:val="007D7090"/>
    <w:rsid w:val="007E3D0C"/>
    <w:rsid w:val="007E5045"/>
    <w:rsid w:val="007E5967"/>
    <w:rsid w:val="007E5C10"/>
    <w:rsid w:val="007E5CE7"/>
    <w:rsid w:val="007F0733"/>
    <w:rsid w:val="00804FA6"/>
    <w:rsid w:val="008058F6"/>
    <w:rsid w:val="008059F5"/>
    <w:rsid w:val="00806E18"/>
    <w:rsid w:val="00812696"/>
    <w:rsid w:val="0081278C"/>
    <w:rsid w:val="00820236"/>
    <w:rsid w:val="00821804"/>
    <w:rsid w:val="0082300C"/>
    <w:rsid w:val="00823540"/>
    <w:rsid w:val="00823B41"/>
    <w:rsid w:val="0083041B"/>
    <w:rsid w:val="008314BA"/>
    <w:rsid w:val="00834363"/>
    <w:rsid w:val="0083701C"/>
    <w:rsid w:val="0084056C"/>
    <w:rsid w:val="00841164"/>
    <w:rsid w:val="008419AD"/>
    <w:rsid w:val="00842C03"/>
    <w:rsid w:val="00846294"/>
    <w:rsid w:val="00851FCD"/>
    <w:rsid w:val="00852150"/>
    <w:rsid w:val="00863FD7"/>
    <w:rsid w:val="00864600"/>
    <w:rsid w:val="00865436"/>
    <w:rsid w:val="00866429"/>
    <w:rsid w:val="00866C6D"/>
    <w:rsid w:val="00871C28"/>
    <w:rsid w:val="00876194"/>
    <w:rsid w:val="00883272"/>
    <w:rsid w:val="00890F7B"/>
    <w:rsid w:val="00893005"/>
    <w:rsid w:val="00895856"/>
    <w:rsid w:val="008A1BCC"/>
    <w:rsid w:val="008A244B"/>
    <w:rsid w:val="008A2FCD"/>
    <w:rsid w:val="008A38B0"/>
    <w:rsid w:val="008A6991"/>
    <w:rsid w:val="008B400E"/>
    <w:rsid w:val="008B6048"/>
    <w:rsid w:val="008B655D"/>
    <w:rsid w:val="008B734A"/>
    <w:rsid w:val="008C0305"/>
    <w:rsid w:val="008C03AD"/>
    <w:rsid w:val="008C5D57"/>
    <w:rsid w:val="008C6B2B"/>
    <w:rsid w:val="008C6E65"/>
    <w:rsid w:val="008D01ED"/>
    <w:rsid w:val="008D0E8F"/>
    <w:rsid w:val="008E067B"/>
    <w:rsid w:val="008E2A69"/>
    <w:rsid w:val="008E43CF"/>
    <w:rsid w:val="008E7E87"/>
    <w:rsid w:val="008F0EBB"/>
    <w:rsid w:val="008F11A4"/>
    <w:rsid w:val="008F5E4B"/>
    <w:rsid w:val="00900792"/>
    <w:rsid w:val="009007EA"/>
    <w:rsid w:val="00900E81"/>
    <w:rsid w:val="00901242"/>
    <w:rsid w:val="0090250A"/>
    <w:rsid w:val="009029DA"/>
    <w:rsid w:val="00906650"/>
    <w:rsid w:val="00907070"/>
    <w:rsid w:val="00910BA5"/>
    <w:rsid w:val="009110A3"/>
    <w:rsid w:val="00911842"/>
    <w:rsid w:val="0091674B"/>
    <w:rsid w:val="00916FCF"/>
    <w:rsid w:val="00917886"/>
    <w:rsid w:val="00917BB2"/>
    <w:rsid w:val="009258C4"/>
    <w:rsid w:val="009268DE"/>
    <w:rsid w:val="0093004A"/>
    <w:rsid w:val="00930C5C"/>
    <w:rsid w:val="0093207F"/>
    <w:rsid w:val="00932AD2"/>
    <w:rsid w:val="0093442C"/>
    <w:rsid w:val="00937FCB"/>
    <w:rsid w:val="0094094D"/>
    <w:rsid w:val="00941E25"/>
    <w:rsid w:val="0094244E"/>
    <w:rsid w:val="00943A55"/>
    <w:rsid w:val="00943F6A"/>
    <w:rsid w:val="0094649B"/>
    <w:rsid w:val="00946ED0"/>
    <w:rsid w:val="00947406"/>
    <w:rsid w:val="00953D7F"/>
    <w:rsid w:val="00956D1F"/>
    <w:rsid w:val="00957C03"/>
    <w:rsid w:val="00957F0B"/>
    <w:rsid w:val="0096215C"/>
    <w:rsid w:val="00964FFC"/>
    <w:rsid w:val="0096537E"/>
    <w:rsid w:val="00965560"/>
    <w:rsid w:val="00975FFA"/>
    <w:rsid w:val="0098123D"/>
    <w:rsid w:val="009830F2"/>
    <w:rsid w:val="009833F0"/>
    <w:rsid w:val="00983F68"/>
    <w:rsid w:val="0098449E"/>
    <w:rsid w:val="00986934"/>
    <w:rsid w:val="0098721D"/>
    <w:rsid w:val="00987AFD"/>
    <w:rsid w:val="0099128C"/>
    <w:rsid w:val="00993658"/>
    <w:rsid w:val="00993B49"/>
    <w:rsid w:val="0099402B"/>
    <w:rsid w:val="009A1E6C"/>
    <w:rsid w:val="009A255A"/>
    <w:rsid w:val="009B5846"/>
    <w:rsid w:val="009D5072"/>
    <w:rsid w:val="009D55AA"/>
    <w:rsid w:val="009E6089"/>
    <w:rsid w:val="009E720C"/>
    <w:rsid w:val="009F535E"/>
    <w:rsid w:val="00A10628"/>
    <w:rsid w:val="00A10B7D"/>
    <w:rsid w:val="00A10C54"/>
    <w:rsid w:val="00A1555F"/>
    <w:rsid w:val="00A2092D"/>
    <w:rsid w:val="00A22AB7"/>
    <w:rsid w:val="00A22D8D"/>
    <w:rsid w:val="00A256C9"/>
    <w:rsid w:val="00A332DC"/>
    <w:rsid w:val="00A3346E"/>
    <w:rsid w:val="00A3351C"/>
    <w:rsid w:val="00A50CC6"/>
    <w:rsid w:val="00A5100E"/>
    <w:rsid w:val="00A52821"/>
    <w:rsid w:val="00A56C5E"/>
    <w:rsid w:val="00A632B0"/>
    <w:rsid w:val="00A66A17"/>
    <w:rsid w:val="00A70485"/>
    <w:rsid w:val="00A800E7"/>
    <w:rsid w:val="00A81778"/>
    <w:rsid w:val="00A83023"/>
    <w:rsid w:val="00A84526"/>
    <w:rsid w:val="00A866BE"/>
    <w:rsid w:val="00A914A1"/>
    <w:rsid w:val="00A92E8B"/>
    <w:rsid w:val="00A9678A"/>
    <w:rsid w:val="00A96C44"/>
    <w:rsid w:val="00AA01A6"/>
    <w:rsid w:val="00AA1E4A"/>
    <w:rsid w:val="00AA366C"/>
    <w:rsid w:val="00AA5E76"/>
    <w:rsid w:val="00AB1B81"/>
    <w:rsid w:val="00AB2203"/>
    <w:rsid w:val="00AB241B"/>
    <w:rsid w:val="00AB30C6"/>
    <w:rsid w:val="00AB58E6"/>
    <w:rsid w:val="00AB7E07"/>
    <w:rsid w:val="00AC164B"/>
    <w:rsid w:val="00AC7BF5"/>
    <w:rsid w:val="00AD2ABD"/>
    <w:rsid w:val="00AD6C65"/>
    <w:rsid w:val="00AD6CDB"/>
    <w:rsid w:val="00AD7305"/>
    <w:rsid w:val="00AD7E83"/>
    <w:rsid w:val="00AE2FF4"/>
    <w:rsid w:val="00AE34DA"/>
    <w:rsid w:val="00AF325A"/>
    <w:rsid w:val="00B05C39"/>
    <w:rsid w:val="00B06026"/>
    <w:rsid w:val="00B061B3"/>
    <w:rsid w:val="00B06ED0"/>
    <w:rsid w:val="00B1320C"/>
    <w:rsid w:val="00B14CD0"/>
    <w:rsid w:val="00B20A13"/>
    <w:rsid w:val="00B25CDF"/>
    <w:rsid w:val="00B2605E"/>
    <w:rsid w:val="00B31125"/>
    <w:rsid w:val="00B315D7"/>
    <w:rsid w:val="00B321E5"/>
    <w:rsid w:val="00B32C42"/>
    <w:rsid w:val="00B37665"/>
    <w:rsid w:val="00B44A6A"/>
    <w:rsid w:val="00B44DFE"/>
    <w:rsid w:val="00B54C5E"/>
    <w:rsid w:val="00B57F5E"/>
    <w:rsid w:val="00B6176A"/>
    <w:rsid w:val="00B61B3B"/>
    <w:rsid w:val="00B6462C"/>
    <w:rsid w:val="00B6760F"/>
    <w:rsid w:val="00B71F04"/>
    <w:rsid w:val="00B71F58"/>
    <w:rsid w:val="00B72823"/>
    <w:rsid w:val="00B75A41"/>
    <w:rsid w:val="00B75B0A"/>
    <w:rsid w:val="00B7748F"/>
    <w:rsid w:val="00B80285"/>
    <w:rsid w:val="00B8647F"/>
    <w:rsid w:val="00B919F4"/>
    <w:rsid w:val="00B9753D"/>
    <w:rsid w:val="00BA0A23"/>
    <w:rsid w:val="00BA1126"/>
    <w:rsid w:val="00BA4EA1"/>
    <w:rsid w:val="00BA5A17"/>
    <w:rsid w:val="00BB1303"/>
    <w:rsid w:val="00BB1B06"/>
    <w:rsid w:val="00BB538F"/>
    <w:rsid w:val="00BC31FB"/>
    <w:rsid w:val="00BC476E"/>
    <w:rsid w:val="00BC7058"/>
    <w:rsid w:val="00BD3D10"/>
    <w:rsid w:val="00BE2A99"/>
    <w:rsid w:val="00BE2C4B"/>
    <w:rsid w:val="00BE4697"/>
    <w:rsid w:val="00BE5DA7"/>
    <w:rsid w:val="00BF0424"/>
    <w:rsid w:val="00BF1148"/>
    <w:rsid w:val="00BF6699"/>
    <w:rsid w:val="00C04E0A"/>
    <w:rsid w:val="00C1078C"/>
    <w:rsid w:val="00C14B50"/>
    <w:rsid w:val="00C23920"/>
    <w:rsid w:val="00C31843"/>
    <w:rsid w:val="00C332B1"/>
    <w:rsid w:val="00C33F62"/>
    <w:rsid w:val="00C37C42"/>
    <w:rsid w:val="00C403E8"/>
    <w:rsid w:val="00C50E48"/>
    <w:rsid w:val="00C50E4A"/>
    <w:rsid w:val="00C5517D"/>
    <w:rsid w:val="00C55242"/>
    <w:rsid w:val="00C55A74"/>
    <w:rsid w:val="00C57A91"/>
    <w:rsid w:val="00C602C8"/>
    <w:rsid w:val="00C61827"/>
    <w:rsid w:val="00C62DA9"/>
    <w:rsid w:val="00C63F21"/>
    <w:rsid w:val="00C64113"/>
    <w:rsid w:val="00C65064"/>
    <w:rsid w:val="00C673E7"/>
    <w:rsid w:val="00C74370"/>
    <w:rsid w:val="00C81D6C"/>
    <w:rsid w:val="00C92694"/>
    <w:rsid w:val="00C94569"/>
    <w:rsid w:val="00C96124"/>
    <w:rsid w:val="00CA0442"/>
    <w:rsid w:val="00CA0E84"/>
    <w:rsid w:val="00CA4C0B"/>
    <w:rsid w:val="00CB1213"/>
    <w:rsid w:val="00CB18F8"/>
    <w:rsid w:val="00CB4593"/>
    <w:rsid w:val="00CC472E"/>
    <w:rsid w:val="00CC5184"/>
    <w:rsid w:val="00CC6916"/>
    <w:rsid w:val="00CC7E26"/>
    <w:rsid w:val="00CD0474"/>
    <w:rsid w:val="00CD1A3C"/>
    <w:rsid w:val="00CE22C3"/>
    <w:rsid w:val="00CE4143"/>
    <w:rsid w:val="00CF3CE2"/>
    <w:rsid w:val="00D05C15"/>
    <w:rsid w:val="00D07B3D"/>
    <w:rsid w:val="00D102EF"/>
    <w:rsid w:val="00D114C3"/>
    <w:rsid w:val="00D12314"/>
    <w:rsid w:val="00D1269E"/>
    <w:rsid w:val="00D14ABA"/>
    <w:rsid w:val="00D20D72"/>
    <w:rsid w:val="00D22660"/>
    <w:rsid w:val="00D22EB3"/>
    <w:rsid w:val="00D23915"/>
    <w:rsid w:val="00D2442E"/>
    <w:rsid w:val="00D24BBB"/>
    <w:rsid w:val="00D25603"/>
    <w:rsid w:val="00D305A8"/>
    <w:rsid w:val="00D30FCC"/>
    <w:rsid w:val="00D35F7A"/>
    <w:rsid w:val="00D40EBE"/>
    <w:rsid w:val="00D43185"/>
    <w:rsid w:val="00D46C69"/>
    <w:rsid w:val="00D504FF"/>
    <w:rsid w:val="00D56279"/>
    <w:rsid w:val="00D57A5D"/>
    <w:rsid w:val="00D61117"/>
    <w:rsid w:val="00D64CE0"/>
    <w:rsid w:val="00D67B5D"/>
    <w:rsid w:val="00D80A65"/>
    <w:rsid w:val="00D81052"/>
    <w:rsid w:val="00D82A70"/>
    <w:rsid w:val="00D83216"/>
    <w:rsid w:val="00D85573"/>
    <w:rsid w:val="00D92906"/>
    <w:rsid w:val="00D950B1"/>
    <w:rsid w:val="00DA07F5"/>
    <w:rsid w:val="00DB09A1"/>
    <w:rsid w:val="00DB7670"/>
    <w:rsid w:val="00DC6B91"/>
    <w:rsid w:val="00DD0512"/>
    <w:rsid w:val="00DD0532"/>
    <w:rsid w:val="00DD39F4"/>
    <w:rsid w:val="00DD3D99"/>
    <w:rsid w:val="00DE089B"/>
    <w:rsid w:val="00DE49ED"/>
    <w:rsid w:val="00DE6BC8"/>
    <w:rsid w:val="00DF085A"/>
    <w:rsid w:val="00DF149D"/>
    <w:rsid w:val="00DF2807"/>
    <w:rsid w:val="00DF2A22"/>
    <w:rsid w:val="00DF2A6D"/>
    <w:rsid w:val="00DF744F"/>
    <w:rsid w:val="00E008A7"/>
    <w:rsid w:val="00E05CA6"/>
    <w:rsid w:val="00E118F7"/>
    <w:rsid w:val="00E14EC2"/>
    <w:rsid w:val="00E17AA5"/>
    <w:rsid w:val="00E2090E"/>
    <w:rsid w:val="00E2304B"/>
    <w:rsid w:val="00E25F69"/>
    <w:rsid w:val="00E27890"/>
    <w:rsid w:val="00E315C9"/>
    <w:rsid w:val="00E42A2B"/>
    <w:rsid w:val="00E44538"/>
    <w:rsid w:val="00E478B9"/>
    <w:rsid w:val="00E53651"/>
    <w:rsid w:val="00E54E29"/>
    <w:rsid w:val="00E7076A"/>
    <w:rsid w:val="00E7262E"/>
    <w:rsid w:val="00E72813"/>
    <w:rsid w:val="00E728A1"/>
    <w:rsid w:val="00E745C9"/>
    <w:rsid w:val="00E7484D"/>
    <w:rsid w:val="00E76E3A"/>
    <w:rsid w:val="00E77124"/>
    <w:rsid w:val="00E7775C"/>
    <w:rsid w:val="00E77E18"/>
    <w:rsid w:val="00E8384F"/>
    <w:rsid w:val="00E83D83"/>
    <w:rsid w:val="00E844AA"/>
    <w:rsid w:val="00E84EC5"/>
    <w:rsid w:val="00E856D3"/>
    <w:rsid w:val="00E8744D"/>
    <w:rsid w:val="00E93B08"/>
    <w:rsid w:val="00E942E9"/>
    <w:rsid w:val="00E944F3"/>
    <w:rsid w:val="00E952E5"/>
    <w:rsid w:val="00E95CE6"/>
    <w:rsid w:val="00E96842"/>
    <w:rsid w:val="00EA0C55"/>
    <w:rsid w:val="00EA45D9"/>
    <w:rsid w:val="00EB00A2"/>
    <w:rsid w:val="00EB4479"/>
    <w:rsid w:val="00EC032B"/>
    <w:rsid w:val="00EC2A23"/>
    <w:rsid w:val="00EC3B80"/>
    <w:rsid w:val="00EC4D25"/>
    <w:rsid w:val="00EC50B4"/>
    <w:rsid w:val="00EC661C"/>
    <w:rsid w:val="00ED1F0B"/>
    <w:rsid w:val="00ED5835"/>
    <w:rsid w:val="00ED7B7D"/>
    <w:rsid w:val="00EE31C6"/>
    <w:rsid w:val="00EE7946"/>
    <w:rsid w:val="00F11AC1"/>
    <w:rsid w:val="00F12A27"/>
    <w:rsid w:val="00F15A68"/>
    <w:rsid w:val="00F16DE2"/>
    <w:rsid w:val="00F20A0E"/>
    <w:rsid w:val="00F2202F"/>
    <w:rsid w:val="00F41BC3"/>
    <w:rsid w:val="00F50A5B"/>
    <w:rsid w:val="00F57051"/>
    <w:rsid w:val="00F647F2"/>
    <w:rsid w:val="00F679AF"/>
    <w:rsid w:val="00F75649"/>
    <w:rsid w:val="00F761E8"/>
    <w:rsid w:val="00F768CD"/>
    <w:rsid w:val="00F76FB9"/>
    <w:rsid w:val="00F773C1"/>
    <w:rsid w:val="00F92BAA"/>
    <w:rsid w:val="00F97406"/>
    <w:rsid w:val="00F9753D"/>
    <w:rsid w:val="00F978F1"/>
    <w:rsid w:val="00FA26E8"/>
    <w:rsid w:val="00FA2B8D"/>
    <w:rsid w:val="00FA3942"/>
    <w:rsid w:val="00FA4A82"/>
    <w:rsid w:val="00FA5C6B"/>
    <w:rsid w:val="00FA66C9"/>
    <w:rsid w:val="00FA717C"/>
    <w:rsid w:val="00FB0603"/>
    <w:rsid w:val="00FB301F"/>
    <w:rsid w:val="00FC27C2"/>
    <w:rsid w:val="00FD0353"/>
    <w:rsid w:val="00FD1691"/>
    <w:rsid w:val="00FD2862"/>
    <w:rsid w:val="00FD3B6F"/>
    <w:rsid w:val="00FD4ED1"/>
    <w:rsid w:val="00FD7172"/>
    <w:rsid w:val="00FE535A"/>
    <w:rsid w:val="00FF4F04"/>
    <w:rsid w:val="00FF63CF"/>
    <w:rsid w:val="00FF6CEF"/>
    <w:rsid w:val="00FF79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76D0FD"/>
  <w15:docId w15:val="{D4CDD8A1-B93A-4D60-BFA0-6E846F4A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870"/>
    <w:rPr>
      <w:rFonts w:ascii="Times New Roman" w:eastAsia="Times New Roman" w:hAnsi="Times New Roman" w:cs="Times New Roman"/>
      <w:lang w:eastAsia="en-US"/>
    </w:rPr>
  </w:style>
  <w:style w:type="paragraph" w:styleId="Heading1">
    <w:name w:val="heading 1"/>
    <w:basedOn w:val="Normal"/>
    <w:next w:val="Normal"/>
    <w:pPr>
      <w:keepNext/>
      <w:keepLines/>
      <w:spacing w:before="480" w:after="120"/>
      <w:outlineLvl w:val="0"/>
    </w:pPr>
    <w:rPr>
      <w:rFonts w:ascii="Cambria" w:eastAsia="Cambria" w:hAnsi="Cambria" w:cs="Cambria"/>
      <w:b/>
      <w:sz w:val="48"/>
      <w:szCs w:val="48"/>
      <w:lang w:eastAsia="en-GB"/>
    </w:rPr>
  </w:style>
  <w:style w:type="paragraph" w:styleId="Heading2">
    <w:name w:val="heading 2"/>
    <w:basedOn w:val="Normal"/>
    <w:next w:val="Normal"/>
    <w:pPr>
      <w:keepNext/>
      <w:keepLines/>
      <w:spacing w:before="360" w:after="80"/>
      <w:outlineLvl w:val="1"/>
    </w:pPr>
    <w:rPr>
      <w:rFonts w:ascii="Cambria" w:eastAsia="Cambria" w:hAnsi="Cambria" w:cs="Cambria"/>
      <w:b/>
      <w:sz w:val="36"/>
      <w:szCs w:val="36"/>
      <w:lang w:eastAsia="en-GB"/>
    </w:rPr>
  </w:style>
  <w:style w:type="paragraph" w:styleId="Heading3">
    <w:name w:val="heading 3"/>
    <w:basedOn w:val="Normal"/>
    <w:next w:val="Normal"/>
    <w:pPr>
      <w:keepNext/>
      <w:keepLines/>
      <w:spacing w:before="280" w:after="80"/>
      <w:outlineLvl w:val="2"/>
    </w:pPr>
    <w:rPr>
      <w:rFonts w:ascii="Cambria" w:eastAsia="Cambria" w:hAnsi="Cambria" w:cs="Cambria"/>
      <w:b/>
      <w:sz w:val="28"/>
      <w:szCs w:val="28"/>
      <w:lang w:eastAsia="en-GB"/>
    </w:rPr>
  </w:style>
  <w:style w:type="paragraph" w:styleId="Heading4">
    <w:name w:val="heading 4"/>
    <w:basedOn w:val="Normal"/>
    <w:next w:val="Normal"/>
    <w:pPr>
      <w:keepNext/>
      <w:keepLines/>
      <w:spacing w:before="240" w:after="40"/>
      <w:outlineLvl w:val="3"/>
    </w:pPr>
    <w:rPr>
      <w:rFonts w:ascii="Cambria" w:eastAsia="Cambria" w:hAnsi="Cambria" w:cs="Cambria"/>
      <w:b/>
      <w:lang w:eastAsia="en-GB"/>
    </w:rPr>
  </w:style>
  <w:style w:type="paragraph" w:styleId="Heading5">
    <w:name w:val="heading 5"/>
    <w:basedOn w:val="Normal"/>
    <w:next w:val="Normal"/>
    <w:pPr>
      <w:keepNext/>
      <w:keepLines/>
      <w:spacing w:before="220" w:after="40"/>
      <w:outlineLvl w:val="4"/>
    </w:pPr>
    <w:rPr>
      <w:rFonts w:ascii="Cambria" w:eastAsia="Cambria" w:hAnsi="Cambria" w:cs="Cambria"/>
      <w:b/>
      <w:sz w:val="22"/>
      <w:szCs w:val="22"/>
      <w:lang w:eastAsia="en-GB"/>
    </w:rPr>
  </w:style>
  <w:style w:type="paragraph" w:styleId="Heading6">
    <w:name w:val="heading 6"/>
    <w:basedOn w:val="Normal"/>
    <w:next w:val="Normal"/>
    <w:pPr>
      <w:keepNext/>
      <w:keepLines/>
      <w:spacing w:before="200" w:after="40"/>
      <w:outlineLvl w:val="5"/>
    </w:pPr>
    <w:rPr>
      <w:rFonts w:ascii="Cambria" w:eastAsia="Cambria" w:hAnsi="Cambria" w:cs="Cambria"/>
      <w:b/>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rFonts w:ascii="Cambria" w:eastAsia="Cambria" w:hAnsi="Cambria" w:cs="Cambria"/>
      <w:b/>
      <w:sz w:val="72"/>
      <w:szCs w:val="72"/>
      <w:lang w:eastAsia="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lang w:eastAsia="en-GB"/>
    </w:rPr>
  </w:style>
  <w:style w:type="paragraph" w:styleId="CommentText">
    <w:name w:val="annotation text"/>
    <w:basedOn w:val="Normal"/>
    <w:link w:val="CommentTextChar"/>
    <w:uiPriority w:val="99"/>
    <w:semiHidden/>
    <w:unhideWhenUsed/>
    <w:rPr>
      <w:rFonts w:ascii="Cambria" w:eastAsia="Cambria" w:hAnsi="Cambria" w:cs="Cambria"/>
      <w:sz w:val="20"/>
      <w:szCs w:val="20"/>
      <w:lang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952E5"/>
    <w:rPr>
      <w:rFonts w:ascii="Segoe UI" w:eastAsia="Cambria" w:hAnsi="Segoe UI" w:cs="Segoe UI"/>
      <w:sz w:val="18"/>
      <w:szCs w:val="18"/>
      <w:lang w:eastAsia="en-GB"/>
    </w:rPr>
  </w:style>
  <w:style w:type="character" w:customStyle="1" w:styleId="BalloonTextChar">
    <w:name w:val="Balloon Text Char"/>
    <w:basedOn w:val="DefaultParagraphFont"/>
    <w:link w:val="BalloonText"/>
    <w:uiPriority w:val="99"/>
    <w:semiHidden/>
    <w:rsid w:val="00E952E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D6C65"/>
    <w:rPr>
      <w:b/>
      <w:bCs/>
    </w:rPr>
  </w:style>
  <w:style w:type="character" w:customStyle="1" w:styleId="CommentSubjectChar">
    <w:name w:val="Comment Subject Char"/>
    <w:basedOn w:val="CommentTextChar"/>
    <w:link w:val="CommentSubject"/>
    <w:uiPriority w:val="99"/>
    <w:semiHidden/>
    <w:rsid w:val="00AD6C65"/>
    <w:rPr>
      <w:b/>
      <w:bCs/>
      <w:sz w:val="20"/>
      <w:szCs w:val="20"/>
    </w:rPr>
  </w:style>
  <w:style w:type="paragraph" w:customStyle="1" w:styleId="EndNoteBibliographyTitle">
    <w:name w:val="EndNote Bibliography Title"/>
    <w:basedOn w:val="Normal"/>
    <w:link w:val="EndNoteBibliographyTitleChar"/>
    <w:rsid w:val="00714E64"/>
    <w:pPr>
      <w:jc w:val="center"/>
    </w:pPr>
    <w:rPr>
      <w:rFonts w:ascii="Cambria" w:eastAsia="Cambria" w:hAnsi="Cambria" w:cs="Cambria"/>
      <w:noProof/>
      <w:lang w:eastAsia="en-GB"/>
    </w:rPr>
  </w:style>
  <w:style w:type="character" w:customStyle="1" w:styleId="EndNoteBibliographyTitleChar">
    <w:name w:val="EndNote Bibliography Title Char"/>
    <w:basedOn w:val="DefaultParagraphFont"/>
    <w:link w:val="EndNoteBibliographyTitle"/>
    <w:rsid w:val="00714E64"/>
    <w:rPr>
      <w:noProof/>
    </w:rPr>
  </w:style>
  <w:style w:type="paragraph" w:customStyle="1" w:styleId="EndNoteBibliography">
    <w:name w:val="EndNote Bibliography"/>
    <w:basedOn w:val="Normal"/>
    <w:link w:val="EndNoteBibliographyChar"/>
    <w:rsid w:val="00714E64"/>
    <w:rPr>
      <w:rFonts w:ascii="Cambria" w:eastAsia="Cambria" w:hAnsi="Cambria" w:cs="Cambria"/>
      <w:noProof/>
      <w:lang w:eastAsia="en-GB"/>
    </w:rPr>
  </w:style>
  <w:style w:type="character" w:customStyle="1" w:styleId="EndNoteBibliographyChar">
    <w:name w:val="EndNote Bibliography Char"/>
    <w:basedOn w:val="DefaultParagraphFont"/>
    <w:link w:val="EndNoteBibliography"/>
    <w:rsid w:val="00714E64"/>
    <w:rPr>
      <w:noProof/>
    </w:rPr>
  </w:style>
  <w:style w:type="character" w:styleId="Hyperlink">
    <w:name w:val="Hyperlink"/>
    <w:basedOn w:val="DefaultParagraphFont"/>
    <w:uiPriority w:val="99"/>
    <w:unhideWhenUsed/>
    <w:rsid w:val="003D08C0"/>
    <w:rPr>
      <w:color w:val="0000FF" w:themeColor="hyperlink"/>
      <w:u w:val="single"/>
    </w:rPr>
  </w:style>
  <w:style w:type="paragraph" w:styleId="ListParagraph">
    <w:name w:val="List Paragraph"/>
    <w:basedOn w:val="Normal"/>
    <w:uiPriority w:val="34"/>
    <w:qFormat/>
    <w:rsid w:val="00244307"/>
    <w:pPr>
      <w:ind w:left="720"/>
      <w:contextualSpacing/>
    </w:pPr>
    <w:rPr>
      <w:lang w:eastAsia="en-GB"/>
    </w:rPr>
  </w:style>
  <w:style w:type="paragraph" w:styleId="Header">
    <w:name w:val="header"/>
    <w:basedOn w:val="Normal"/>
    <w:link w:val="HeaderChar"/>
    <w:uiPriority w:val="99"/>
    <w:unhideWhenUsed/>
    <w:rsid w:val="00244307"/>
    <w:pPr>
      <w:tabs>
        <w:tab w:val="center" w:pos="4513"/>
        <w:tab w:val="right" w:pos="9026"/>
      </w:tabs>
    </w:pPr>
    <w:rPr>
      <w:rFonts w:ascii="Cambria" w:eastAsia="Cambria" w:hAnsi="Cambria" w:cs="Cambria"/>
      <w:lang w:eastAsia="en-GB"/>
    </w:rPr>
  </w:style>
  <w:style w:type="character" w:customStyle="1" w:styleId="HeaderChar">
    <w:name w:val="Header Char"/>
    <w:basedOn w:val="DefaultParagraphFont"/>
    <w:link w:val="Header"/>
    <w:uiPriority w:val="99"/>
    <w:rsid w:val="00244307"/>
  </w:style>
  <w:style w:type="paragraph" w:styleId="Footer">
    <w:name w:val="footer"/>
    <w:basedOn w:val="Normal"/>
    <w:link w:val="FooterChar"/>
    <w:uiPriority w:val="99"/>
    <w:unhideWhenUsed/>
    <w:rsid w:val="00244307"/>
    <w:pPr>
      <w:tabs>
        <w:tab w:val="center" w:pos="4513"/>
        <w:tab w:val="right" w:pos="9026"/>
      </w:tabs>
    </w:pPr>
    <w:rPr>
      <w:rFonts w:ascii="Cambria" w:eastAsia="Cambria" w:hAnsi="Cambria" w:cs="Cambria"/>
      <w:lang w:eastAsia="en-GB"/>
    </w:rPr>
  </w:style>
  <w:style w:type="character" w:customStyle="1" w:styleId="FooterChar">
    <w:name w:val="Footer Char"/>
    <w:basedOn w:val="DefaultParagraphFont"/>
    <w:link w:val="Footer"/>
    <w:uiPriority w:val="99"/>
    <w:rsid w:val="00244307"/>
  </w:style>
  <w:style w:type="paragraph" w:styleId="NormalWeb">
    <w:name w:val="Normal (Web)"/>
    <w:basedOn w:val="Normal"/>
    <w:uiPriority w:val="99"/>
    <w:unhideWhenUsed/>
    <w:rsid w:val="00E76E3A"/>
    <w:pPr>
      <w:spacing w:before="100" w:beforeAutospacing="1" w:after="100" w:afterAutospacing="1"/>
    </w:pPr>
  </w:style>
  <w:style w:type="character" w:customStyle="1" w:styleId="apple-tab-span">
    <w:name w:val="apple-tab-span"/>
    <w:basedOn w:val="DefaultParagraphFont"/>
    <w:rsid w:val="00E76E3A"/>
  </w:style>
  <w:style w:type="character" w:styleId="Strong">
    <w:name w:val="Strong"/>
    <w:basedOn w:val="DefaultParagraphFont"/>
    <w:uiPriority w:val="22"/>
    <w:qFormat/>
    <w:rsid w:val="00C1078C"/>
    <w:rPr>
      <w:b/>
      <w:bCs/>
    </w:rPr>
  </w:style>
  <w:style w:type="character" w:styleId="Emphasis">
    <w:name w:val="Emphasis"/>
    <w:basedOn w:val="DefaultParagraphFont"/>
    <w:uiPriority w:val="20"/>
    <w:qFormat/>
    <w:rsid w:val="00C1078C"/>
    <w:rPr>
      <w:i/>
      <w:iCs/>
    </w:rPr>
  </w:style>
  <w:style w:type="paragraph" w:styleId="PlainText">
    <w:name w:val="Plain Text"/>
    <w:basedOn w:val="Normal"/>
    <w:link w:val="PlainTextChar"/>
    <w:uiPriority w:val="99"/>
    <w:unhideWhenUsed/>
    <w:rsid w:val="001342AE"/>
    <w:rPr>
      <w:rFonts w:ascii="Courier" w:eastAsiaTheme="minorEastAsia" w:hAnsi="Courier" w:cstheme="minorBidi"/>
      <w:sz w:val="21"/>
      <w:szCs w:val="21"/>
      <w:lang w:eastAsia="ja-JP"/>
    </w:rPr>
  </w:style>
  <w:style w:type="character" w:customStyle="1" w:styleId="PlainTextChar">
    <w:name w:val="Plain Text Char"/>
    <w:basedOn w:val="DefaultParagraphFont"/>
    <w:link w:val="PlainText"/>
    <w:uiPriority w:val="99"/>
    <w:rsid w:val="001342AE"/>
    <w:rPr>
      <w:rFonts w:ascii="Courier" w:eastAsiaTheme="minorEastAsia" w:hAnsi="Courier" w:cstheme="minorBidi"/>
      <w:sz w:val="21"/>
      <w:szCs w:val="21"/>
      <w:lang w:eastAsia="ja-JP"/>
    </w:rPr>
  </w:style>
  <w:style w:type="character" w:styleId="PageNumber">
    <w:name w:val="page number"/>
    <w:basedOn w:val="DefaultParagraphFont"/>
    <w:uiPriority w:val="99"/>
    <w:semiHidden/>
    <w:unhideWhenUsed/>
    <w:rsid w:val="0094649B"/>
  </w:style>
  <w:style w:type="character" w:styleId="FollowedHyperlink">
    <w:name w:val="FollowedHyperlink"/>
    <w:basedOn w:val="DefaultParagraphFont"/>
    <w:uiPriority w:val="99"/>
    <w:semiHidden/>
    <w:unhideWhenUsed/>
    <w:rsid w:val="00FA2B8D"/>
    <w:rPr>
      <w:color w:val="800080" w:themeColor="followedHyperlink"/>
      <w:u w:val="single"/>
    </w:rPr>
  </w:style>
  <w:style w:type="paragraph" w:styleId="Revision">
    <w:name w:val="Revision"/>
    <w:hidden/>
    <w:uiPriority w:val="99"/>
    <w:semiHidden/>
    <w:rsid w:val="00C50E4A"/>
    <w:rPr>
      <w:rFonts w:ascii="Times New Roman" w:eastAsia="Times New Roman" w:hAnsi="Times New Roman" w:cs="Times New Roman"/>
      <w:lang w:eastAsia="en-US"/>
    </w:rPr>
  </w:style>
  <w:style w:type="character" w:customStyle="1" w:styleId="searchmatch">
    <w:name w:val="searchmatch"/>
    <w:basedOn w:val="DefaultParagraphFont"/>
    <w:rsid w:val="00BE4697"/>
  </w:style>
  <w:style w:type="character" w:styleId="LineNumber">
    <w:name w:val="line number"/>
    <w:basedOn w:val="DefaultParagraphFont"/>
    <w:uiPriority w:val="99"/>
    <w:semiHidden/>
    <w:unhideWhenUsed/>
    <w:rsid w:val="005D3A5B"/>
  </w:style>
  <w:style w:type="character" w:customStyle="1" w:styleId="id-label">
    <w:name w:val="id-label"/>
    <w:basedOn w:val="DefaultParagraphFont"/>
    <w:rsid w:val="00ED1F0B"/>
  </w:style>
  <w:style w:type="character" w:customStyle="1" w:styleId="identifier">
    <w:name w:val="identifier"/>
    <w:basedOn w:val="DefaultParagraphFont"/>
    <w:rsid w:val="00252418"/>
  </w:style>
  <w:style w:type="character" w:customStyle="1" w:styleId="docsum-pmid">
    <w:name w:val="docsum-pmid"/>
    <w:basedOn w:val="DefaultParagraphFont"/>
    <w:rsid w:val="00422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3123">
      <w:bodyDiv w:val="1"/>
      <w:marLeft w:val="0"/>
      <w:marRight w:val="0"/>
      <w:marTop w:val="0"/>
      <w:marBottom w:val="0"/>
      <w:divBdr>
        <w:top w:val="none" w:sz="0" w:space="0" w:color="auto"/>
        <w:left w:val="none" w:sz="0" w:space="0" w:color="auto"/>
        <w:bottom w:val="none" w:sz="0" w:space="0" w:color="auto"/>
        <w:right w:val="none" w:sz="0" w:space="0" w:color="auto"/>
      </w:divBdr>
    </w:div>
    <w:div w:id="86855236">
      <w:bodyDiv w:val="1"/>
      <w:marLeft w:val="0"/>
      <w:marRight w:val="0"/>
      <w:marTop w:val="0"/>
      <w:marBottom w:val="0"/>
      <w:divBdr>
        <w:top w:val="none" w:sz="0" w:space="0" w:color="auto"/>
        <w:left w:val="none" w:sz="0" w:space="0" w:color="auto"/>
        <w:bottom w:val="none" w:sz="0" w:space="0" w:color="auto"/>
        <w:right w:val="none" w:sz="0" w:space="0" w:color="auto"/>
      </w:divBdr>
    </w:div>
    <w:div w:id="101656654">
      <w:bodyDiv w:val="1"/>
      <w:marLeft w:val="0"/>
      <w:marRight w:val="0"/>
      <w:marTop w:val="0"/>
      <w:marBottom w:val="0"/>
      <w:divBdr>
        <w:top w:val="none" w:sz="0" w:space="0" w:color="auto"/>
        <w:left w:val="none" w:sz="0" w:space="0" w:color="auto"/>
        <w:bottom w:val="none" w:sz="0" w:space="0" w:color="auto"/>
        <w:right w:val="none" w:sz="0" w:space="0" w:color="auto"/>
      </w:divBdr>
    </w:div>
    <w:div w:id="133331525">
      <w:bodyDiv w:val="1"/>
      <w:marLeft w:val="0"/>
      <w:marRight w:val="0"/>
      <w:marTop w:val="0"/>
      <w:marBottom w:val="0"/>
      <w:divBdr>
        <w:top w:val="none" w:sz="0" w:space="0" w:color="auto"/>
        <w:left w:val="none" w:sz="0" w:space="0" w:color="auto"/>
        <w:bottom w:val="none" w:sz="0" w:space="0" w:color="auto"/>
        <w:right w:val="none" w:sz="0" w:space="0" w:color="auto"/>
      </w:divBdr>
      <w:divsChild>
        <w:div w:id="1069420001">
          <w:marLeft w:val="446"/>
          <w:marRight w:val="0"/>
          <w:marTop w:val="0"/>
          <w:marBottom w:val="0"/>
          <w:divBdr>
            <w:top w:val="none" w:sz="0" w:space="0" w:color="auto"/>
            <w:left w:val="none" w:sz="0" w:space="0" w:color="auto"/>
            <w:bottom w:val="none" w:sz="0" w:space="0" w:color="auto"/>
            <w:right w:val="none" w:sz="0" w:space="0" w:color="auto"/>
          </w:divBdr>
        </w:div>
      </w:divsChild>
    </w:div>
    <w:div w:id="133643115">
      <w:bodyDiv w:val="1"/>
      <w:marLeft w:val="0"/>
      <w:marRight w:val="0"/>
      <w:marTop w:val="0"/>
      <w:marBottom w:val="0"/>
      <w:divBdr>
        <w:top w:val="none" w:sz="0" w:space="0" w:color="auto"/>
        <w:left w:val="none" w:sz="0" w:space="0" w:color="auto"/>
        <w:bottom w:val="none" w:sz="0" w:space="0" w:color="auto"/>
        <w:right w:val="none" w:sz="0" w:space="0" w:color="auto"/>
      </w:divBdr>
    </w:div>
    <w:div w:id="205220741">
      <w:bodyDiv w:val="1"/>
      <w:marLeft w:val="0"/>
      <w:marRight w:val="0"/>
      <w:marTop w:val="0"/>
      <w:marBottom w:val="0"/>
      <w:divBdr>
        <w:top w:val="none" w:sz="0" w:space="0" w:color="auto"/>
        <w:left w:val="none" w:sz="0" w:space="0" w:color="auto"/>
        <w:bottom w:val="none" w:sz="0" w:space="0" w:color="auto"/>
        <w:right w:val="none" w:sz="0" w:space="0" w:color="auto"/>
      </w:divBdr>
    </w:div>
    <w:div w:id="224073709">
      <w:bodyDiv w:val="1"/>
      <w:marLeft w:val="0"/>
      <w:marRight w:val="0"/>
      <w:marTop w:val="0"/>
      <w:marBottom w:val="0"/>
      <w:divBdr>
        <w:top w:val="none" w:sz="0" w:space="0" w:color="auto"/>
        <w:left w:val="none" w:sz="0" w:space="0" w:color="auto"/>
        <w:bottom w:val="none" w:sz="0" w:space="0" w:color="auto"/>
        <w:right w:val="none" w:sz="0" w:space="0" w:color="auto"/>
      </w:divBdr>
    </w:div>
    <w:div w:id="250161746">
      <w:bodyDiv w:val="1"/>
      <w:marLeft w:val="0"/>
      <w:marRight w:val="0"/>
      <w:marTop w:val="0"/>
      <w:marBottom w:val="0"/>
      <w:divBdr>
        <w:top w:val="none" w:sz="0" w:space="0" w:color="auto"/>
        <w:left w:val="none" w:sz="0" w:space="0" w:color="auto"/>
        <w:bottom w:val="none" w:sz="0" w:space="0" w:color="auto"/>
        <w:right w:val="none" w:sz="0" w:space="0" w:color="auto"/>
      </w:divBdr>
    </w:div>
    <w:div w:id="301886262">
      <w:bodyDiv w:val="1"/>
      <w:marLeft w:val="0"/>
      <w:marRight w:val="0"/>
      <w:marTop w:val="0"/>
      <w:marBottom w:val="0"/>
      <w:divBdr>
        <w:top w:val="none" w:sz="0" w:space="0" w:color="auto"/>
        <w:left w:val="none" w:sz="0" w:space="0" w:color="auto"/>
        <w:bottom w:val="none" w:sz="0" w:space="0" w:color="auto"/>
        <w:right w:val="none" w:sz="0" w:space="0" w:color="auto"/>
      </w:divBdr>
    </w:div>
    <w:div w:id="319388893">
      <w:bodyDiv w:val="1"/>
      <w:marLeft w:val="0"/>
      <w:marRight w:val="0"/>
      <w:marTop w:val="0"/>
      <w:marBottom w:val="0"/>
      <w:divBdr>
        <w:top w:val="none" w:sz="0" w:space="0" w:color="auto"/>
        <w:left w:val="none" w:sz="0" w:space="0" w:color="auto"/>
        <w:bottom w:val="none" w:sz="0" w:space="0" w:color="auto"/>
        <w:right w:val="none" w:sz="0" w:space="0" w:color="auto"/>
      </w:divBdr>
    </w:div>
    <w:div w:id="356738909">
      <w:bodyDiv w:val="1"/>
      <w:marLeft w:val="0"/>
      <w:marRight w:val="0"/>
      <w:marTop w:val="0"/>
      <w:marBottom w:val="0"/>
      <w:divBdr>
        <w:top w:val="none" w:sz="0" w:space="0" w:color="auto"/>
        <w:left w:val="none" w:sz="0" w:space="0" w:color="auto"/>
        <w:bottom w:val="none" w:sz="0" w:space="0" w:color="auto"/>
        <w:right w:val="none" w:sz="0" w:space="0" w:color="auto"/>
      </w:divBdr>
    </w:div>
    <w:div w:id="415245468">
      <w:bodyDiv w:val="1"/>
      <w:marLeft w:val="0"/>
      <w:marRight w:val="0"/>
      <w:marTop w:val="0"/>
      <w:marBottom w:val="0"/>
      <w:divBdr>
        <w:top w:val="none" w:sz="0" w:space="0" w:color="auto"/>
        <w:left w:val="none" w:sz="0" w:space="0" w:color="auto"/>
        <w:bottom w:val="none" w:sz="0" w:space="0" w:color="auto"/>
        <w:right w:val="none" w:sz="0" w:space="0" w:color="auto"/>
      </w:divBdr>
    </w:div>
    <w:div w:id="437336155">
      <w:bodyDiv w:val="1"/>
      <w:marLeft w:val="0"/>
      <w:marRight w:val="0"/>
      <w:marTop w:val="0"/>
      <w:marBottom w:val="0"/>
      <w:divBdr>
        <w:top w:val="none" w:sz="0" w:space="0" w:color="auto"/>
        <w:left w:val="none" w:sz="0" w:space="0" w:color="auto"/>
        <w:bottom w:val="none" w:sz="0" w:space="0" w:color="auto"/>
        <w:right w:val="none" w:sz="0" w:space="0" w:color="auto"/>
      </w:divBdr>
    </w:div>
    <w:div w:id="504980317">
      <w:bodyDiv w:val="1"/>
      <w:marLeft w:val="0"/>
      <w:marRight w:val="0"/>
      <w:marTop w:val="0"/>
      <w:marBottom w:val="0"/>
      <w:divBdr>
        <w:top w:val="none" w:sz="0" w:space="0" w:color="auto"/>
        <w:left w:val="none" w:sz="0" w:space="0" w:color="auto"/>
        <w:bottom w:val="none" w:sz="0" w:space="0" w:color="auto"/>
        <w:right w:val="none" w:sz="0" w:space="0" w:color="auto"/>
      </w:divBdr>
    </w:div>
    <w:div w:id="552931988">
      <w:bodyDiv w:val="1"/>
      <w:marLeft w:val="0"/>
      <w:marRight w:val="0"/>
      <w:marTop w:val="0"/>
      <w:marBottom w:val="0"/>
      <w:divBdr>
        <w:top w:val="none" w:sz="0" w:space="0" w:color="auto"/>
        <w:left w:val="none" w:sz="0" w:space="0" w:color="auto"/>
        <w:bottom w:val="none" w:sz="0" w:space="0" w:color="auto"/>
        <w:right w:val="none" w:sz="0" w:space="0" w:color="auto"/>
      </w:divBdr>
    </w:div>
    <w:div w:id="557057803">
      <w:bodyDiv w:val="1"/>
      <w:marLeft w:val="0"/>
      <w:marRight w:val="0"/>
      <w:marTop w:val="0"/>
      <w:marBottom w:val="0"/>
      <w:divBdr>
        <w:top w:val="none" w:sz="0" w:space="0" w:color="auto"/>
        <w:left w:val="none" w:sz="0" w:space="0" w:color="auto"/>
        <w:bottom w:val="none" w:sz="0" w:space="0" w:color="auto"/>
        <w:right w:val="none" w:sz="0" w:space="0" w:color="auto"/>
      </w:divBdr>
    </w:div>
    <w:div w:id="653681111">
      <w:bodyDiv w:val="1"/>
      <w:marLeft w:val="0"/>
      <w:marRight w:val="0"/>
      <w:marTop w:val="0"/>
      <w:marBottom w:val="0"/>
      <w:divBdr>
        <w:top w:val="none" w:sz="0" w:space="0" w:color="auto"/>
        <w:left w:val="none" w:sz="0" w:space="0" w:color="auto"/>
        <w:bottom w:val="none" w:sz="0" w:space="0" w:color="auto"/>
        <w:right w:val="none" w:sz="0" w:space="0" w:color="auto"/>
      </w:divBdr>
    </w:div>
    <w:div w:id="685519108">
      <w:bodyDiv w:val="1"/>
      <w:marLeft w:val="0"/>
      <w:marRight w:val="0"/>
      <w:marTop w:val="0"/>
      <w:marBottom w:val="0"/>
      <w:divBdr>
        <w:top w:val="none" w:sz="0" w:space="0" w:color="auto"/>
        <w:left w:val="none" w:sz="0" w:space="0" w:color="auto"/>
        <w:bottom w:val="none" w:sz="0" w:space="0" w:color="auto"/>
        <w:right w:val="none" w:sz="0" w:space="0" w:color="auto"/>
      </w:divBdr>
    </w:div>
    <w:div w:id="720322085">
      <w:bodyDiv w:val="1"/>
      <w:marLeft w:val="0"/>
      <w:marRight w:val="0"/>
      <w:marTop w:val="0"/>
      <w:marBottom w:val="0"/>
      <w:divBdr>
        <w:top w:val="none" w:sz="0" w:space="0" w:color="auto"/>
        <w:left w:val="none" w:sz="0" w:space="0" w:color="auto"/>
        <w:bottom w:val="none" w:sz="0" w:space="0" w:color="auto"/>
        <w:right w:val="none" w:sz="0" w:space="0" w:color="auto"/>
      </w:divBdr>
      <w:divsChild>
        <w:div w:id="593513955">
          <w:marLeft w:val="446"/>
          <w:marRight w:val="0"/>
          <w:marTop w:val="0"/>
          <w:marBottom w:val="0"/>
          <w:divBdr>
            <w:top w:val="none" w:sz="0" w:space="0" w:color="auto"/>
            <w:left w:val="none" w:sz="0" w:space="0" w:color="auto"/>
            <w:bottom w:val="none" w:sz="0" w:space="0" w:color="auto"/>
            <w:right w:val="none" w:sz="0" w:space="0" w:color="auto"/>
          </w:divBdr>
        </w:div>
      </w:divsChild>
    </w:div>
    <w:div w:id="805509377">
      <w:bodyDiv w:val="1"/>
      <w:marLeft w:val="0"/>
      <w:marRight w:val="0"/>
      <w:marTop w:val="0"/>
      <w:marBottom w:val="0"/>
      <w:divBdr>
        <w:top w:val="none" w:sz="0" w:space="0" w:color="auto"/>
        <w:left w:val="none" w:sz="0" w:space="0" w:color="auto"/>
        <w:bottom w:val="none" w:sz="0" w:space="0" w:color="auto"/>
        <w:right w:val="none" w:sz="0" w:space="0" w:color="auto"/>
      </w:divBdr>
    </w:div>
    <w:div w:id="839393704">
      <w:bodyDiv w:val="1"/>
      <w:marLeft w:val="0"/>
      <w:marRight w:val="0"/>
      <w:marTop w:val="0"/>
      <w:marBottom w:val="0"/>
      <w:divBdr>
        <w:top w:val="none" w:sz="0" w:space="0" w:color="auto"/>
        <w:left w:val="none" w:sz="0" w:space="0" w:color="auto"/>
        <w:bottom w:val="none" w:sz="0" w:space="0" w:color="auto"/>
        <w:right w:val="none" w:sz="0" w:space="0" w:color="auto"/>
      </w:divBdr>
    </w:div>
    <w:div w:id="946694533">
      <w:bodyDiv w:val="1"/>
      <w:marLeft w:val="0"/>
      <w:marRight w:val="0"/>
      <w:marTop w:val="0"/>
      <w:marBottom w:val="0"/>
      <w:divBdr>
        <w:top w:val="none" w:sz="0" w:space="0" w:color="auto"/>
        <w:left w:val="none" w:sz="0" w:space="0" w:color="auto"/>
        <w:bottom w:val="none" w:sz="0" w:space="0" w:color="auto"/>
        <w:right w:val="none" w:sz="0" w:space="0" w:color="auto"/>
      </w:divBdr>
    </w:div>
    <w:div w:id="949895759">
      <w:bodyDiv w:val="1"/>
      <w:marLeft w:val="0"/>
      <w:marRight w:val="0"/>
      <w:marTop w:val="0"/>
      <w:marBottom w:val="0"/>
      <w:divBdr>
        <w:top w:val="none" w:sz="0" w:space="0" w:color="auto"/>
        <w:left w:val="none" w:sz="0" w:space="0" w:color="auto"/>
        <w:bottom w:val="none" w:sz="0" w:space="0" w:color="auto"/>
        <w:right w:val="none" w:sz="0" w:space="0" w:color="auto"/>
      </w:divBdr>
    </w:div>
    <w:div w:id="991258350">
      <w:bodyDiv w:val="1"/>
      <w:marLeft w:val="0"/>
      <w:marRight w:val="0"/>
      <w:marTop w:val="0"/>
      <w:marBottom w:val="0"/>
      <w:divBdr>
        <w:top w:val="none" w:sz="0" w:space="0" w:color="auto"/>
        <w:left w:val="none" w:sz="0" w:space="0" w:color="auto"/>
        <w:bottom w:val="none" w:sz="0" w:space="0" w:color="auto"/>
        <w:right w:val="none" w:sz="0" w:space="0" w:color="auto"/>
      </w:divBdr>
    </w:div>
    <w:div w:id="1004284222">
      <w:bodyDiv w:val="1"/>
      <w:marLeft w:val="0"/>
      <w:marRight w:val="0"/>
      <w:marTop w:val="0"/>
      <w:marBottom w:val="0"/>
      <w:divBdr>
        <w:top w:val="none" w:sz="0" w:space="0" w:color="auto"/>
        <w:left w:val="none" w:sz="0" w:space="0" w:color="auto"/>
        <w:bottom w:val="none" w:sz="0" w:space="0" w:color="auto"/>
        <w:right w:val="none" w:sz="0" w:space="0" w:color="auto"/>
      </w:divBdr>
    </w:div>
    <w:div w:id="1088883975">
      <w:bodyDiv w:val="1"/>
      <w:marLeft w:val="0"/>
      <w:marRight w:val="0"/>
      <w:marTop w:val="0"/>
      <w:marBottom w:val="0"/>
      <w:divBdr>
        <w:top w:val="none" w:sz="0" w:space="0" w:color="auto"/>
        <w:left w:val="none" w:sz="0" w:space="0" w:color="auto"/>
        <w:bottom w:val="none" w:sz="0" w:space="0" w:color="auto"/>
        <w:right w:val="none" w:sz="0" w:space="0" w:color="auto"/>
      </w:divBdr>
    </w:div>
    <w:div w:id="1109200077">
      <w:bodyDiv w:val="1"/>
      <w:marLeft w:val="0"/>
      <w:marRight w:val="0"/>
      <w:marTop w:val="0"/>
      <w:marBottom w:val="0"/>
      <w:divBdr>
        <w:top w:val="none" w:sz="0" w:space="0" w:color="auto"/>
        <w:left w:val="none" w:sz="0" w:space="0" w:color="auto"/>
        <w:bottom w:val="none" w:sz="0" w:space="0" w:color="auto"/>
        <w:right w:val="none" w:sz="0" w:space="0" w:color="auto"/>
      </w:divBdr>
    </w:div>
    <w:div w:id="1151101282">
      <w:bodyDiv w:val="1"/>
      <w:marLeft w:val="0"/>
      <w:marRight w:val="0"/>
      <w:marTop w:val="0"/>
      <w:marBottom w:val="0"/>
      <w:divBdr>
        <w:top w:val="none" w:sz="0" w:space="0" w:color="auto"/>
        <w:left w:val="none" w:sz="0" w:space="0" w:color="auto"/>
        <w:bottom w:val="none" w:sz="0" w:space="0" w:color="auto"/>
        <w:right w:val="none" w:sz="0" w:space="0" w:color="auto"/>
      </w:divBdr>
    </w:div>
    <w:div w:id="1158768030">
      <w:bodyDiv w:val="1"/>
      <w:marLeft w:val="0"/>
      <w:marRight w:val="0"/>
      <w:marTop w:val="0"/>
      <w:marBottom w:val="0"/>
      <w:divBdr>
        <w:top w:val="none" w:sz="0" w:space="0" w:color="auto"/>
        <w:left w:val="none" w:sz="0" w:space="0" w:color="auto"/>
        <w:bottom w:val="none" w:sz="0" w:space="0" w:color="auto"/>
        <w:right w:val="none" w:sz="0" w:space="0" w:color="auto"/>
      </w:divBdr>
    </w:div>
    <w:div w:id="1165171858">
      <w:bodyDiv w:val="1"/>
      <w:marLeft w:val="0"/>
      <w:marRight w:val="0"/>
      <w:marTop w:val="0"/>
      <w:marBottom w:val="0"/>
      <w:divBdr>
        <w:top w:val="none" w:sz="0" w:space="0" w:color="auto"/>
        <w:left w:val="none" w:sz="0" w:space="0" w:color="auto"/>
        <w:bottom w:val="none" w:sz="0" w:space="0" w:color="auto"/>
        <w:right w:val="none" w:sz="0" w:space="0" w:color="auto"/>
      </w:divBdr>
    </w:div>
    <w:div w:id="1238980552">
      <w:bodyDiv w:val="1"/>
      <w:marLeft w:val="0"/>
      <w:marRight w:val="0"/>
      <w:marTop w:val="0"/>
      <w:marBottom w:val="0"/>
      <w:divBdr>
        <w:top w:val="none" w:sz="0" w:space="0" w:color="auto"/>
        <w:left w:val="none" w:sz="0" w:space="0" w:color="auto"/>
        <w:bottom w:val="none" w:sz="0" w:space="0" w:color="auto"/>
        <w:right w:val="none" w:sz="0" w:space="0" w:color="auto"/>
      </w:divBdr>
    </w:div>
    <w:div w:id="1260064753">
      <w:bodyDiv w:val="1"/>
      <w:marLeft w:val="0"/>
      <w:marRight w:val="0"/>
      <w:marTop w:val="0"/>
      <w:marBottom w:val="0"/>
      <w:divBdr>
        <w:top w:val="none" w:sz="0" w:space="0" w:color="auto"/>
        <w:left w:val="none" w:sz="0" w:space="0" w:color="auto"/>
        <w:bottom w:val="none" w:sz="0" w:space="0" w:color="auto"/>
        <w:right w:val="none" w:sz="0" w:space="0" w:color="auto"/>
      </w:divBdr>
    </w:div>
    <w:div w:id="1334379282">
      <w:bodyDiv w:val="1"/>
      <w:marLeft w:val="0"/>
      <w:marRight w:val="0"/>
      <w:marTop w:val="0"/>
      <w:marBottom w:val="0"/>
      <w:divBdr>
        <w:top w:val="none" w:sz="0" w:space="0" w:color="auto"/>
        <w:left w:val="none" w:sz="0" w:space="0" w:color="auto"/>
        <w:bottom w:val="none" w:sz="0" w:space="0" w:color="auto"/>
        <w:right w:val="none" w:sz="0" w:space="0" w:color="auto"/>
      </w:divBdr>
    </w:div>
    <w:div w:id="1424570617">
      <w:bodyDiv w:val="1"/>
      <w:marLeft w:val="0"/>
      <w:marRight w:val="0"/>
      <w:marTop w:val="0"/>
      <w:marBottom w:val="0"/>
      <w:divBdr>
        <w:top w:val="none" w:sz="0" w:space="0" w:color="auto"/>
        <w:left w:val="none" w:sz="0" w:space="0" w:color="auto"/>
        <w:bottom w:val="none" w:sz="0" w:space="0" w:color="auto"/>
        <w:right w:val="none" w:sz="0" w:space="0" w:color="auto"/>
      </w:divBdr>
    </w:div>
    <w:div w:id="1431270855">
      <w:bodyDiv w:val="1"/>
      <w:marLeft w:val="0"/>
      <w:marRight w:val="0"/>
      <w:marTop w:val="0"/>
      <w:marBottom w:val="0"/>
      <w:divBdr>
        <w:top w:val="none" w:sz="0" w:space="0" w:color="auto"/>
        <w:left w:val="none" w:sz="0" w:space="0" w:color="auto"/>
        <w:bottom w:val="none" w:sz="0" w:space="0" w:color="auto"/>
        <w:right w:val="none" w:sz="0" w:space="0" w:color="auto"/>
      </w:divBdr>
    </w:div>
    <w:div w:id="1460369145">
      <w:bodyDiv w:val="1"/>
      <w:marLeft w:val="0"/>
      <w:marRight w:val="0"/>
      <w:marTop w:val="0"/>
      <w:marBottom w:val="0"/>
      <w:divBdr>
        <w:top w:val="none" w:sz="0" w:space="0" w:color="auto"/>
        <w:left w:val="none" w:sz="0" w:space="0" w:color="auto"/>
        <w:bottom w:val="none" w:sz="0" w:space="0" w:color="auto"/>
        <w:right w:val="none" w:sz="0" w:space="0" w:color="auto"/>
      </w:divBdr>
    </w:div>
    <w:div w:id="1586724293">
      <w:bodyDiv w:val="1"/>
      <w:marLeft w:val="0"/>
      <w:marRight w:val="0"/>
      <w:marTop w:val="0"/>
      <w:marBottom w:val="0"/>
      <w:divBdr>
        <w:top w:val="none" w:sz="0" w:space="0" w:color="auto"/>
        <w:left w:val="none" w:sz="0" w:space="0" w:color="auto"/>
        <w:bottom w:val="none" w:sz="0" w:space="0" w:color="auto"/>
        <w:right w:val="none" w:sz="0" w:space="0" w:color="auto"/>
      </w:divBdr>
    </w:div>
    <w:div w:id="1682077108">
      <w:bodyDiv w:val="1"/>
      <w:marLeft w:val="0"/>
      <w:marRight w:val="0"/>
      <w:marTop w:val="0"/>
      <w:marBottom w:val="0"/>
      <w:divBdr>
        <w:top w:val="none" w:sz="0" w:space="0" w:color="auto"/>
        <w:left w:val="none" w:sz="0" w:space="0" w:color="auto"/>
        <w:bottom w:val="none" w:sz="0" w:space="0" w:color="auto"/>
        <w:right w:val="none" w:sz="0" w:space="0" w:color="auto"/>
      </w:divBdr>
      <w:divsChild>
        <w:div w:id="792870272">
          <w:marLeft w:val="446"/>
          <w:marRight w:val="0"/>
          <w:marTop w:val="0"/>
          <w:marBottom w:val="0"/>
          <w:divBdr>
            <w:top w:val="none" w:sz="0" w:space="0" w:color="auto"/>
            <w:left w:val="none" w:sz="0" w:space="0" w:color="auto"/>
            <w:bottom w:val="none" w:sz="0" w:space="0" w:color="auto"/>
            <w:right w:val="none" w:sz="0" w:space="0" w:color="auto"/>
          </w:divBdr>
        </w:div>
      </w:divsChild>
    </w:div>
    <w:div w:id="1697854720">
      <w:bodyDiv w:val="1"/>
      <w:marLeft w:val="0"/>
      <w:marRight w:val="0"/>
      <w:marTop w:val="0"/>
      <w:marBottom w:val="0"/>
      <w:divBdr>
        <w:top w:val="none" w:sz="0" w:space="0" w:color="auto"/>
        <w:left w:val="none" w:sz="0" w:space="0" w:color="auto"/>
        <w:bottom w:val="none" w:sz="0" w:space="0" w:color="auto"/>
        <w:right w:val="none" w:sz="0" w:space="0" w:color="auto"/>
      </w:divBdr>
    </w:div>
    <w:div w:id="1765146909">
      <w:bodyDiv w:val="1"/>
      <w:marLeft w:val="0"/>
      <w:marRight w:val="0"/>
      <w:marTop w:val="0"/>
      <w:marBottom w:val="0"/>
      <w:divBdr>
        <w:top w:val="none" w:sz="0" w:space="0" w:color="auto"/>
        <w:left w:val="none" w:sz="0" w:space="0" w:color="auto"/>
        <w:bottom w:val="none" w:sz="0" w:space="0" w:color="auto"/>
        <w:right w:val="none" w:sz="0" w:space="0" w:color="auto"/>
      </w:divBdr>
    </w:div>
    <w:div w:id="1789423341">
      <w:bodyDiv w:val="1"/>
      <w:marLeft w:val="0"/>
      <w:marRight w:val="0"/>
      <w:marTop w:val="0"/>
      <w:marBottom w:val="0"/>
      <w:divBdr>
        <w:top w:val="none" w:sz="0" w:space="0" w:color="auto"/>
        <w:left w:val="none" w:sz="0" w:space="0" w:color="auto"/>
        <w:bottom w:val="none" w:sz="0" w:space="0" w:color="auto"/>
        <w:right w:val="none" w:sz="0" w:space="0" w:color="auto"/>
      </w:divBdr>
    </w:div>
    <w:div w:id="1802723362">
      <w:bodyDiv w:val="1"/>
      <w:marLeft w:val="0"/>
      <w:marRight w:val="0"/>
      <w:marTop w:val="0"/>
      <w:marBottom w:val="0"/>
      <w:divBdr>
        <w:top w:val="none" w:sz="0" w:space="0" w:color="auto"/>
        <w:left w:val="none" w:sz="0" w:space="0" w:color="auto"/>
        <w:bottom w:val="none" w:sz="0" w:space="0" w:color="auto"/>
        <w:right w:val="none" w:sz="0" w:space="0" w:color="auto"/>
      </w:divBdr>
    </w:div>
    <w:div w:id="2018144127">
      <w:bodyDiv w:val="1"/>
      <w:marLeft w:val="0"/>
      <w:marRight w:val="0"/>
      <w:marTop w:val="0"/>
      <w:marBottom w:val="0"/>
      <w:divBdr>
        <w:top w:val="none" w:sz="0" w:space="0" w:color="auto"/>
        <w:left w:val="none" w:sz="0" w:space="0" w:color="auto"/>
        <w:bottom w:val="none" w:sz="0" w:space="0" w:color="auto"/>
        <w:right w:val="none" w:sz="0" w:space="0" w:color="auto"/>
      </w:divBdr>
    </w:div>
    <w:div w:id="2026590176">
      <w:bodyDiv w:val="1"/>
      <w:marLeft w:val="0"/>
      <w:marRight w:val="0"/>
      <w:marTop w:val="0"/>
      <w:marBottom w:val="0"/>
      <w:divBdr>
        <w:top w:val="none" w:sz="0" w:space="0" w:color="auto"/>
        <w:left w:val="none" w:sz="0" w:space="0" w:color="auto"/>
        <w:bottom w:val="none" w:sz="0" w:space="0" w:color="auto"/>
        <w:right w:val="none" w:sz="0" w:space="0" w:color="auto"/>
      </w:divBdr>
    </w:div>
    <w:div w:id="2029716188">
      <w:bodyDiv w:val="1"/>
      <w:marLeft w:val="0"/>
      <w:marRight w:val="0"/>
      <w:marTop w:val="0"/>
      <w:marBottom w:val="0"/>
      <w:divBdr>
        <w:top w:val="none" w:sz="0" w:space="0" w:color="auto"/>
        <w:left w:val="none" w:sz="0" w:space="0" w:color="auto"/>
        <w:bottom w:val="none" w:sz="0" w:space="0" w:color="auto"/>
        <w:right w:val="none" w:sz="0" w:space="0" w:color="auto"/>
      </w:divBdr>
    </w:div>
    <w:div w:id="2129425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TR-BFX/2020_Prater_Cindro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bi.ac.uk/arrayexpress/experiments/E-MTAB-9312" TargetMode="External"/><Relationship Id="rId4" Type="http://schemas.openxmlformats.org/officeDocument/2006/relationships/settings" Target="settings.xml"/><Relationship Id="rId9" Type="http://schemas.openxmlformats.org/officeDocument/2006/relationships/hyperlink" Target="https://github.com/CTR-BFX/First-Second-Trimester-Methylation" TargetMode="External"/><Relationship Id="rId14" Type="http://schemas.microsoft.com/office/2011/relationships/people" Target="people.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8210F-FCCC-459A-94A4-7A40EC60D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23</Pages>
  <Words>20141</Words>
  <Characters>114806</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tc269</dc:creator>
  <cp:keywords/>
  <dc:description/>
  <cp:lastModifiedBy>Tereza Cindrova</cp:lastModifiedBy>
  <cp:revision>3</cp:revision>
  <cp:lastPrinted>2020-01-09T14:12:00Z</cp:lastPrinted>
  <dcterms:created xsi:type="dcterms:W3CDTF">2020-07-07T12:23:00Z</dcterms:created>
  <dcterms:modified xsi:type="dcterms:W3CDTF">2020-07-07T14:39:00Z</dcterms:modified>
</cp:coreProperties>
</file>